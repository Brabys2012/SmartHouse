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04C8E" w14:textId="77777777"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Toc349126275"/>
      <w:r w:rsidRPr="003A6F94">
        <w:rPr>
          <w:rFonts w:ascii="Times New Roman" w:hAnsi="Times New Roman" w:cs="Times New Roman"/>
          <w:sz w:val="24"/>
        </w:rPr>
        <w:t>Министерство по образованию и науки Российской Федерации</w:t>
      </w:r>
    </w:p>
    <w:p w14:paraId="310598B6" w14:textId="77777777"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14:paraId="3EC04FA4" w14:textId="77777777"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Федеральное г</w:t>
      </w:r>
      <w:r w:rsidR="005F704F" w:rsidRPr="003A6F94">
        <w:rPr>
          <w:rFonts w:ascii="Times New Roman" w:hAnsi="Times New Roman" w:cs="Times New Roman"/>
        </w:rPr>
        <w:t>осударственное</w:t>
      </w:r>
      <w:r w:rsidRPr="003A6F94">
        <w:rPr>
          <w:rFonts w:ascii="Times New Roman" w:hAnsi="Times New Roman" w:cs="Times New Roman"/>
        </w:rPr>
        <w:t xml:space="preserve"> бюджетное</w:t>
      </w:r>
      <w:r w:rsidR="005F704F" w:rsidRPr="003A6F94">
        <w:rPr>
          <w:rFonts w:ascii="Times New Roman" w:hAnsi="Times New Roman" w:cs="Times New Roman"/>
        </w:rPr>
        <w:t xml:space="preserve"> образовательное учреждение высшего профессионал</w:t>
      </w:r>
      <w:r w:rsidR="005F704F" w:rsidRPr="003A6F94">
        <w:rPr>
          <w:rFonts w:ascii="Times New Roman" w:hAnsi="Times New Roman" w:cs="Times New Roman"/>
        </w:rPr>
        <w:t>ь</w:t>
      </w:r>
      <w:r w:rsidR="005F704F" w:rsidRPr="003A6F94">
        <w:rPr>
          <w:rFonts w:ascii="Times New Roman" w:hAnsi="Times New Roman" w:cs="Times New Roman"/>
        </w:rPr>
        <w:t>ного образования</w:t>
      </w:r>
    </w:p>
    <w:p w14:paraId="72BC1207" w14:textId="77777777" w:rsidR="005F704F" w:rsidRPr="003A6F94" w:rsidRDefault="00FD3A2D" w:rsidP="005F704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3A6F94">
        <w:rPr>
          <w:rFonts w:ascii="Times New Roman" w:hAnsi="Times New Roman" w:cs="Times New Roman"/>
          <w:sz w:val="24"/>
        </w:rPr>
        <w:t>«</w:t>
      </w:r>
      <w:r w:rsidR="005F704F" w:rsidRPr="003A6F94">
        <w:rPr>
          <w:rFonts w:ascii="Times New Roman" w:hAnsi="Times New Roman" w:cs="Times New Roman"/>
          <w:sz w:val="24"/>
        </w:rPr>
        <w:t>ИВАНОВСКИЙ ГОСУДАРСТВЕННЫЙ ХИМИКО-ТЕХНОЛОГИЧЕСКИЙ УНИВЕ</w:t>
      </w:r>
      <w:r w:rsidR="005F704F" w:rsidRPr="003A6F94">
        <w:rPr>
          <w:rFonts w:ascii="Times New Roman" w:hAnsi="Times New Roman" w:cs="Times New Roman"/>
          <w:sz w:val="24"/>
        </w:rPr>
        <w:t>Р</w:t>
      </w:r>
      <w:r w:rsidR="005F704F" w:rsidRPr="003A6F94">
        <w:rPr>
          <w:rFonts w:ascii="Times New Roman" w:hAnsi="Times New Roman" w:cs="Times New Roman"/>
          <w:sz w:val="24"/>
        </w:rPr>
        <w:t>СИТЕТ</w:t>
      </w:r>
      <w:r w:rsidRPr="003A6F94">
        <w:rPr>
          <w:rFonts w:ascii="Times New Roman" w:hAnsi="Times New Roman" w:cs="Times New Roman"/>
          <w:sz w:val="24"/>
        </w:rPr>
        <w:t>»</w:t>
      </w:r>
    </w:p>
    <w:p w14:paraId="340C9360" w14:textId="77777777"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14:paraId="617E94E0" w14:textId="77777777"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Кафедра информационных технологий</w:t>
      </w:r>
    </w:p>
    <w:p w14:paraId="50224EC2" w14:textId="77777777" w:rsidR="005F704F" w:rsidRPr="003A6F94" w:rsidRDefault="005F704F" w:rsidP="005F704F">
      <w:pPr>
        <w:spacing w:line="240" w:lineRule="auto"/>
        <w:jc w:val="center"/>
        <w:rPr>
          <w:rFonts w:ascii="Times New Roman" w:hAnsi="Times New Roman" w:cs="Times New Roman"/>
        </w:rPr>
      </w:pPr>
    </w:p>
    <w:p w14:paraId="4F344C35" w14:textId="77777777" w:rsidR="005F704F" w:rsidRPr="003A6F94" w:rsidRDefault="005F704F" w:rsidP="005F704F">
      <w:pPr>
        <w:spacing w:line="240" w:lineRule="auto"/>
        <w:rPr>
          <w:rFonts w:ascii="Times New Roman" w:hAnsi="Times New Roman" w:cs="Times New Roman"/>
        </w:rPr>
      </w:pPr>
    </w:p>
    <w:p w14:paraId="245C5E07" w14:textId="77777777" w:rsidR="005F704F" w:rsidRPr="003A6F94" w:rsidRDefault="005F704F" w:rsidP="005F704F">
      <w:pPr>
        <w:jc w:val="center"/>
        <w:rPr>
          <w:rFonts w:ascii="Times New Roman" w:hAnsi="Times New Roman" w:cs="Times New Roman"/>
          <w:sz w:val="32"/>
        </w:rPr>
      </w:pPr>
      <w:r w:rsidRPr="003A6F94">
        <w:rPr>
          <w:rFonts w:ascii="Times New Roman" w:hAnsi="Times New Roman" w:cs="Times New Roman"/>
          <w:sz w:val="32"/>
        </w:rPr>
        <w:t>ПОЯСНИТЕЛЬНАЯ ЗАПИСКА</w:t>
      </w:r>
    </w:p>
    <w:p w14:paraId="0690050B" w14:textId="77777777" w:rsidR="005F704F" w:rsidRPr="003A6F94" w:rsidRDefault="005F704F" w:rsidP="005F704F">
      <w:pPr>
        <w:jc w:val="center"/>
        <w:rPr>
          <w:sz w:val="32"/>
        </w:rPr>
      </w:pPr>
    </w:p>
    <w:p w14:paraId="5E1E29F2" w14:textId="77777777" w:rsidR="005F704F" w:rsidRPr="003A6F94" w:rsidRDefault="005F704F" w:rsidP="005F704F">
      <w:pPr>
        <w:jc w:val="center"/>
        <w:rPr>
          <w:rFonts w:ascii="Times New Roman" w:hAnsi="Times New Roman" w:cs="Times New Roman"/>
        </w:rPr>
      </w:pPr>
      <w:r w:rsidRPr="003A6F94">
        <w:rPr>
          <w:rFonts w:ascii="Times New Roman" w:hAnsi="Times New Roman" w:cs="Times New Roman"/>
        </w:rPr>
        <w:t>К КВАЛИФИКАЦИОННОЙ РАБОТЕ БАКАЛАВРА НА ТЕМУ:</w:t>
      </w:r>
    </w:p>
    <w:p w14:paraId="463C1689" w14:textId="77777777" w:rsidR="005F704F" w:rsidRPr="00BE59DF" w:rsidRDefault="005F704F" w:rsidP="006D1B5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59DF">
        <w:rPr>
          <w:rFonts w:ascii="Times New Roman" w:hAnsi="Times New Roman" w:cs="Times New Roman"/>
          <w:sz w:val="24"/>
          <w:szCs w:val="24"/>
        </w:rPr>
        <w:t>«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Разработка системы управления </w:t>
      </w:r>
      <w:r w:rsidR="00BE59DF" w:rsidRPr="00BE59DF">
        <w:rPr>
          <w:rFonts w:ascii="Times New Roman" w:hAnsi="Times New Roman" w:cs="Times New Roman"/>
          <w:sz w:val="24"/>
          <w:szCs w:val="24"/>
        </w:rPr>
        <w:t>аппаратным комплексом</w:t>
      </w:r>
      <w:r w:rsidR="0080316D" w:rsidRPr="00BE59DF">
        <w:rPr>
          <w:rFonts w:ascii="Times New Roman" w:hAnsi="Times New Roman" w:cs="Times New Roman"/>
          <w:sz w:val="24"/>
          <w:szCs w:val="24"/>
        </w:rPr>
        <w:t xml:space="preserve"> «Умный дом</w:t>
      </w:r>
      <w:r w:rsidRPr="00BE59DF">
        <w:rPr>
          <w:rFonts w:ascii="Times New Roman" w:hAnsi="Times New Roman" w:cs="Times New Roman"/>
          <w:sz w:val="24"/>
          <w:szCs w:val="24"/>
        </w:rPr>
        <w:t>»</w:t>
      </w:r>
      <w:r w:rsidR="00BE59DF" w:rsidRPr="00BE59DF">
        <w:rPr>
          <w:rFonts w:ascii="Times New Roman" w:hAnsi="Times New Roman" w:cs="Times New Roman"/>
          <w:sz w:val="24"/>
          <w:szCs w:val="24"/>
        </w:rPr>
        <w:t>.  Подсистема я</w:t>
      </w:r>
      <w:r w:rsidR="00BE59DF" w:rsidRPr="00BE59DF">
        <w:rPr>
          <w:rFonts w:ascii="Times New Roman" w:hAnsi="Times New Roman" w:cs="Times New Roman"/>
          <w:sz w:val="24"/>
          <w:szCs w:val="24"/>
        </w:rPr>
        <w:t>д</w:t>
      </w:r>
      <w:r w:rsidR="00BE59DF" w:rsidRPr="00BE59DF">
        <w:rPr>
          <w:rFonts w:ascii="Times New Roman" w:hAnsi="Times New Roman" w:cs="Times New Roman"/>
          <w:sz w:val="24"/>
          <w:szCs w:val="24"/>
        </w:rPr>
        <w:t>ра и связи с контроллером»</w:t>
      </w:r>
    </w:p>
    <w:p w14:paraId="0A3955A6" w14:textId="77777777" w:rsidR="005F704F" w:rsidRPr="003A6F94" w:rsidRDefault="005F704F" w:rsidP="005F704F">
      <w:pPr>
        <w:jc w:val="center"/>
      </w:pPr>
    </w:p>
    <w:p w14:paraId="5497668B" w14:textId="77777777" w:rsidR="005F704F" w:rsidRPr="003A6F94" w:rsidRDefault="005F704F" w:rsidP="005F704F">
      <w:pPr>
        <w:jc w:val="center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8"/>
        <w:gridCol w:w="4024"/>
        <w:gridCol w:w="2126"/>
      </w:tblGrid>
      <w:tr w:rsidR="005F704F" w:rsidRPr="003A6F94" w14:paraId="719745DE" w14:textId="77777777" w:rsidTr="00A60856">
        <w:trPr>
          <w:trHeight w:val="554"/>
          <w:jc w:val="center"/>
        </w:trPr>
        <w:tc>
          <w:tcPr>
            <w:tcW w:w="2268" w:type="dxa"/>
            <w:vAlign w:val="bottom"/>
          </w:tcPr>
          <w:p w14:paraId="4F45C6E6" w14:textId="77777777"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Студент: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14:paraId="42EC4EAE" w14:textId="77777777"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14:paraId="7E933CFA" w14:textId="77777777" w:rsidR="005F704F" w:rsidRPr="0080316D" w:rsidRDefault="00FC6C0B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Вакин Д.А.</w:t>
            </w:r>
          </w:p>
        </w:tc>
      </w:tr>
      <w:tr w:rsidR="005F704F" w:rsidRPr="003A6F94" w14:paraId="19FC22B7" w14:textId="77777777" w:rsidTr="00A60856">
        <w:trPr>
          <w:trHeight w:val="273"/>
          <w:jc w:val="center"/>
        </w:trPr>
        <w:tc>
          <w:tcPr>
            <w:tcW w:w="2268" w:type="dxa"/>
          </w:tcPr>
          <w:p w14:paraId="53604A03" w14:textId="77777777"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14:paraId="30043260" w14:textId="77777777"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2C0D6C2F" w14:textId="77777777"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14:paraId="69C06476" w14:textId="77777777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14:paraId="78CC7F93" w14:textId="77777777" w:rsidR="005F704F" w:rsidRPr="0080316D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80316D">
              <w:rPr>
                <w:rFonts w:ascii="Times New Roman" w:hAnsi="Times New Roman" w:cs="Times New Roman"/>
                <w:szCs w:val="28"/>
              </w:rPr>
              <w:t>Руководитель:</w:t>
            </w:r>
          </w:p>
        </w:tc>
        <w:tc>
          <w:tcPr>
            <w:tcW w:w="4024" w:type="dxa"/>
            <w:tcBorders>
              <w:bottom w:val="single" w:sz="4" w:space="0" w:color="auto"/>
            </w:tcBorders>
            <w:vAlign w:val="bottom"/>
          </w:tcPr>
          <w:p w14:paraId="584713FA" w14:textId="77777777" w:rsidR="005F704F" w:rsidRPr="003A6F94" w:rsidRDefault="005F704F" w:rsidP="00A60856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vAlign w:val="bottom"/>
          </w:tcPr>
          <w:p w14:paraId="39D6351D" w14:textId="77777777" w:rsidR="005F704F" w:rsidRPr="0080316D" w:rsidRDefault="0080316D" w:rsidP="00A608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Смирнов С.С.</w:t>
            </w:r>
          </w:p>
        </w:tc>
      </w:tr>
      <w:tr w:rsidR="005F704F" w:rsidRPr="003A6F94" w14:paraId="59D6B5A4" w14:textId="77777777" w:rsidTr="00A60856">
        <w:trPr>
          <w:trHeight w:val="273"/>
          <w:jc w:val="center"/>
        </w:trPr>
        <w:tc>
          <w:tcPr>
            <w:tcW w:w="2268" w:type="dxa"/>
          </w:tcPr>
          <w:p w14:paraId="14DAF549" w14:textId="77777777" w:rsidR="005F704F" w:rsidRPr="003A6F94" w:rsidRDefault="005F704F" w:rsidP="00A60856">
            <w:pPr>
              <w:spacing w:after="0" w:line="240" w:lineRule="auto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14:paraId="2F00B302" w14:textId="77777777"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126" w:type="dxa"/>
          </w:tcPr>
          <w:p w14:paraId="48E02420" w14:textId="77777777" w:rsidR="005F704F" w:rsidRPr="003A6F94" w:rsidRDefault="005F704F" w:rsidP="00A608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F704F" w:rsidRPr="003A6F94" w14:paraId="1D95B209" w14:textId="77777777" w:rsidTr="00A60856">
        <w:trPr>
          <w:trHeight w:val="567"/>
          <w:jc w:val="center"/>
        </w:trPr>
        <w:tc>
          <w:tcPr>
            <w:tcW w:w="2268" w:type="dxa"/>
            <w:vAlign w:val="bottom"/>
          </w:tcPr>
          <w:p w14:paraId="1D034280" w14:textId="77777777"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Зав.кафедрой:</w:t>
            </w:r>
          </w:p>
        </w:tc>
        <w:tc>
          <w:tcPr>
            <w:tcW w:w="4024" w:type="dxa"/>
            <w:tcBorders>
              <w:bottom w:val="single" w:sz="4" w:space="0" w:color="auto"/>
            </w:tcBorders>
          </w:tcPr>
          <w:p w14:paraId="211AEDE3" w14:textId="77777777" w:rsidR="005F704F" w:rsidRPr="003A6F94" w:rsidRDefault="005F704F" w:rsidP="00A60856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126" w:type="dxa"/>
            <w:vAlign w:val="bottom"/>
          </w:tcPr>
          <w:p w14:paraId="2124D896" w14:textId="77777777" w:rsidR="005F704F" w:rsidRPr="003A6F94" w:rsidRDefault="005F704F" w:rsidP="00A60856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3A6F94">
              <w:rPr>
                <w:rFonts w:ascii="Times New Roman" w:hAnsi="Times New Roman" w:cs="Times New Roman"/>
                <w:szCs w:val="28"/>
              </w:rPr>
              <w:t>Бобков С.П.</w:t>
            </w:r>
          </w:p>
        </w:tc>
      </w:tr>
      <w:tr w:rsidR="005F704F" w:rsidRPr="003A6F94" w14:paraId="236F0894" w14:textId="77777777" w:rsidTr="00A60856">
        <w:trPr>
          <w:trHeight w:val="273"/>
          <w:jc w:val="center"/>
        </w:trPr>
        <w:tc>
          <w:tcPr>
            <w:tcW w:w="2268" w:type="dxa"/>
          </w:tcPr>
          <w:p w14:paraId="12DBB7F2" w14:textId="77777777" w:rsidR="005F704F" w:rsidRPr="003A6F94" w:rsidRDefault="005F704F" w:rsidP="00A60856">
            <w:pPr>
              <w:spacing w:after="0"/>
              <w:jc w:val="center"/>
              <w:rPr>
                <w:i/>
                <w:noProof/>
                <w:sz w:val="16"/>
                <w:szCs w:val="16"/>
              </w:rPr>
            </w:pPr>
          </w:p>
        </w:tc>
        <w:tc>
          <w:tcPr>
            <w:tcW w:w="4024" w:type="dxa"/>
            <w:tcBorders>
              <w:top w:val="single" w:sz="4" w:space="0" w:color="auto"/>
            </w:tcBorders>
          </w:tcPr>
          <w:p w14:paraId="122C8CFE" w14:textId="77777777"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A6F9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2126" w:type="dxa"/>
          </w:tcPr>
          <w:p w14:paraId="5229AA17" w14:textId="77777777" w:rsidR="005F704F" w:rsidRPr="003A6F94" w:rsidRDefault="005F704F" w:rsidP="00A60856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5A8CF88" w14:textId="77777777" w:rsidR="005F704F" w:rsidRDefault="005F704F" w:rsidP="00F658F8"/>
    <w:p w14:paraId="682E9654" w14:textId="77777777" w:rsidR="005F704F" w:rsidRPr="0080316D" w:rsidRDefault="005F704F" w:rsidP="00F658F8"/>
    <w:p w14:paraId="5E4A135E" w14:textId="77777777" w:rsidR="00D31499" w:rsidRPr="0080316D" w:rsidRDefault="00D31499" w:rsidP="00F658F8"/>
    <w:p w14:paraId="5AD5EAD8" w14:textId="77777777" w:rsidR="005F704F" w:rsidRDefault="005F704F" w:rsidP="00F658F8"/>
    <w:p w14:paraId="5B9F374F" w14:textId="77777777" w:rsidR="005F704F" w:rsidRDefault="005F704F" w:rsidP="00F658F8">
      <w:pPr>
        <w:rPr>
          <w:lang w:val="en-US"/>
        </w:rPr>
      </w:pPr>
    </w:p>
    <w:p w14:paraId="0619BF8C" w14:textId="77777777" w:rsidR="00CB5D8C" w:rsidRPr="00CB5D8C" w:rsidRDefault="00CB5D8C" w:rsidP="00F658F8">
      <w:pPr>
        <w:rPr>
          <w:lang w:val="en-US"/>
        </w:rPr>
      </w:pPr>
    </w:p>
    <w:p w14:paraId="24D61C47" w14:textId="77777777" w:rsidR="00EA7428" w:rsidRPr="0080316D" w:rsidRDefault="00EA7428" w:rsidP="00F658F8"/>
    <w:p w14:paraId="45078F08" w14:textId="77777777" w:rsidR="00EA7428" w:rsidRPr="0080316D" w:rsidRDefault="00EA7428" w:rsidP="00F658F8"/>
    <w:p w14:paraId="4E070B6F" w14:textId="77777777" w:rsidR="00CB5D8C" w:rsidRPr="00E76740" w:rsidRDefault="005F704F" w:rsidP="00E76740">
      <w:pPr>
        <w:jc w:val="center"/>
        <w:rPr>
          <w:rFonts w:ascii="Times New Roman" w:hAnsi="Times New Roman" w:cs="Times New Roman"/>
          <w:color w:val="28211B"/>
          <w:sz w:val="24"/>
          <w:szCs w:val="28"/>
          <w:shd w:val="clear" w:color="auto" w:fill="FFFFF0"/>
        </w:rPr>
      </w:pPr>
      <w:r>
        <w:t>Иваново</w:t>
      </w:r>
      <w:r w:rsidR="003A3840">
        <w:t>,</w:t>
      </w:r>
      <w:r>
        <w:t xml:space="preserve"> 2013</w:t>
      </w:r>
      <w:r w:rsidR="00CB5D8C" w:rsidRPr="00E76740">
        <w:t>.</w:t>
      </w:r>
      <w:r w:rsidR="00CB5D8C" w:rsidRPr="00E76740">
        <w:br w:type="page"/>
      </w:r>
    </w:p>
    <w:p w14:paraId="7F4E7FE1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lastRenderedPageBreak/>
        <w:t>Министерство образования и науки России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</w:p>
    <w:p w14:paraId="018CE3C9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Федеральное государственное бюджетное образовательное учреждение </w:t>
      </w:r>
      <w:r w:rsidRPr="00FC6C0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br/>
        <w:t>высшего профессионального образования</w:t>
      </w:r>
    </w:p>
    <w:p w14:paraId="150B520A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Ивановский государственный химико-технологический университет</w:t>
      </w:r>
    </w:p>
    <w:p w14:paraId="6E571010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технологий</w:t>
      </w:r>
    </w:p>
    <w:p w14:paraId="1D1037A1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1232D64F" w14:textId="77777777" w:rsidR="00FC6C0B" w:rsidRPr="00462EE6" w:rsidRDefault="00FC6C0B" w:rsidP="00462EE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462EE6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14:paraId="43545EBA" w14:textId="77777777"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Зав. кафедрой</w:t>
      </w:r>
    </w:p>
    <w:p w14:paraId="16C2F118" w14:textId="77777777"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14:paraId="4FA7F24B" w14:textId="77777777"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 _____________ 20    г.</w:t>
      </w:r>
    </w:p>
    <w:p w14:paraId="79071982" w14:textId="77777777" w:rsidR="00FC6C0B" w:rsidRPr="00FC6C0B" w:rsidRDefault="00FC6C0B" w:rsidP="00FC6C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6A9082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33367D81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квалификационную работу бакалавра</w:t>
      </w:r>
    </w:p>
    <w:p w14:paraId="4C799322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F0E4DF3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направлению 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230200  «Информационные системы»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  <w:t>____</w:t>
      </w:r>
    </w:p>
    <w:p w14:paraId="12D151E0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студенту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___________________Вакину Дмитрию Александровичу __ ________________</w:t>
      </w:r>
    </w:p>
    <w:p w14:paraId="033EB5C0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 полностью</w:t>
      </w:r>
    </w:p>
    <w:p w14:paraId="17CF4325" w14:textId="77777777"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4FA55C" w14:textId="77777777"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 Тема работы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____Разработка системы управления аппаратным комплексом «Умный дом». Подсистема удалённого управления.</w:t>
      </w:r>
      <w:r w:rsidRPr="00FC6C0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</w:t>
      </w:r>
    </w:p>
    <w:p w14:paraId="5B876667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4706F28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Исходные данные 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_1. Специальная литература по технологии «Умный дом» (структ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ра, технологии, перспективы и направления развития). 2. Специальная литература по яз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ы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кам программирования C# и Java. 3. Специальная литература по базе данных Firebird SQL.__________________________________________________________</w:t>
      </w:r>
    </w:p>
    <w:p w14:paraId="18654765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70BCE5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Содержание квалификационной работы 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Пояснительная записка выполнена в соо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ветствии с требованиями к квалификационным работам бакалавров и содержит Аннот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цию, Определения, Обозначения и сокращения, Введение, Формирование требований, Концепция системы, Техническое задание, Технический проект, Рабочий проект, Закл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ю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чение, Список использованных источников, Приложение 1: Исходные коды, Приложение 2: Содержимое CD-диска. Объем расчетно-пояснительной записки: 60-100 л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стов._______________________________________________________________</w:t>
      </w:r>
    </w:p>
    <w:p w14:paraId="000B5072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9E22E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Вопросы для специальной разработки 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_Изучение подходов к разработке систем управление аппаратно - программным комплексом (АПК) "У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ный дом", формирование требований к системе управления, разработка архитектуры системы, реализация сервера для удаленного управления системой, создание клиентского приложения для работы с сервером.____________________________________________________________________</w:t>
      </w:r>
    </w:p>
    <w:p w14:paraId="7506EFF6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6309D9D" w14:textId="77777777"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Руководитель работы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ассистент Смирнов С.С.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</w:t>
      </w:r>
    </w:p>
    <w:p w14:paraId="321B636E" w14:textId="77777777" w:rsidR="00FC6C0B" w:rsidRPr="00FC6C0B" w:rsidRDefault="00FC6C0B" w:rsidP="00FC6C0B">
      <w:pPr>
        <w:spacing w:after="0" w:line="240" w:lineRule="auto"/>
        <w:ind w:left="2694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должность, Ф.И.О.</w:t>
      </w:r>
    </w:p>
    <w:p w14:paraId="5FC2532B" w14:textId="77777777"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Консультанты:</w:t>
      </w:r>
    </w:p>
    <w:p w14:paraId="3CFD7B27" w14:textId="77777777"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</w:t>
      </w:r>
    </w:p>
    <w:p w14:paraId="636A5B89" w14:textId="77777777"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Дата выдачи задания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17.09.2012 г.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</w:t>
      </w:r>
    </w:p>
    <w:p w14:paraId="024684D8" w14:textId="77777777" w:rsidR="00FC6C0B" w:rsidRPr="00FC6C0B" w:rsidRDefault="00FC6C0B" w:rsidP="00FC6C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Дата предоставления законченной работы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10.06.2013 г._</w:t>
      </w:r>
      <w:r w:rsidRPr="00FC6C0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</w:p>
    <w:p w14:paraId="6662FF6C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Руководитель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_____________________________________________________________</w:t>
      </w:r>
    </w:p>
    <w:p w14:paraId="7EEDD1D6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Ф.И.О., подпись</w:t>
      </w:r>
    </w:p>
    <w:p w14:paraId="0497FC67" w14:textId="77777777" w:rsidR="00FC6C0B" w:rsidRPr="00FC6C0B" w:rsidRDefault="00FC6C0B" w:rsidP="00FC6C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C0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10. Студент</w:t>
      </w:r>
      <w:r w:rsidRPr="00FC6C0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__________________________________________________________________</w:t>
      </w:r>
    </w:p>
    <w:p w14:paraId="55BAA00F" w14:textId="77777777" w:rsidR="00FC6C0B" w:rsidRPr="00FC6C0B" w:rsidRDefault="00FC6C0B" w:rsidP="00FC6C0B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FC6C0B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Ф.И.О., подпись</w:t>
      </w:r>
    </w:p>
    <w:p w14:paraId="739B3278" w14:textId="77777777" w:rsidR="00CB5D8C" w:rsidRPr="0088680F" w:rsidRDefault="00CB5D8C" w:rsidP="00CB5D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11. Структура и календарный план выполнения квалификационной работы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025"/>
        <w:gridCol w:w="1276"/>
        <w:gridCol w:w="1843"/>
        <w:gridCol w:w="1559"/>
      </w:tblGrid>
      <w:tr w:rsidR="00CB5D8C" w:rsidRPr="00D31499" w14:paraId="552D8161" w14:textId="77777777" w:rsidTr="00CF0CEA">
        <w:tc>
          <w:tcPr>
            <w:tcW w:w="567" w:type="dxa"/>
            <w:vAlign w:val="center"/>
          </w:tcPr>
          <w:p w14:paraId="23EC0953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312E8600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025" w:type="dxa"/>
            <w:vAlign w:val="center"/>
          </w:tcPr>
          <w:p w14:paraId="60D78776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14:paraId="4774B56C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14:paraId="6360DE3A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14:paraId="163A49CA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CB5D8C" w:rsidRPr="00D31499" w14:paraId="3FA25A11" w14:textId="77777777" w:rsidTr="00CF0CEA">
        <w:tc>
          <w:tcPr>
            <w:tcW w:w="567" w:type="dxa"/>
          </w:tcPr>
          <w:p w14:paraId="4DC94C84" w14:textId="77777777" w:rsidR="00CB5D8C" w:rsidRPr="00D31499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3E893B78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</w:t>
            </w:r>
          </w:p>
        </w:tc>
        <w:tc>
          <w:tcPr>
            <w:tcW w:w="1276" w:type="dxa"/>
            <w:vAlign w:val="center"/>
          </w:tcPr>
          <w:p w14:paraId="31BB4A6E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79231DA6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14:paraId="53355247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51FA4D10" w14:textId="77777777" w:rsidTr="00CF0CEA">
        <w:tc>
          <w:tcPr>
            <w:tcW w:w="567" w:type="dxa"/>
          </w:tcPr>
          <w:p w14:paraId="526603B5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2EA9262C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ний к системе.</w:t>
            </w:r>
          </w:p>
        </w:tc>
        <w:tc>
          <w:tcPr>
            <w:tcW w:w="1276" w:type="dxa"/>
            <w:vAlign w:val="center"/>
          </w:tcPr>
          <w:p w14:paraId="2A2A43A5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3271ECBB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14:paraId="579388F7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16C262D3" w14:textId="77777777" w:rsidTr="00CF0CEA">
        <w:tc>
          <w:tcPr>
            <w:tcW w:w="567" w:type="dxa"/>
          </w:tcPr>
          <w:p w14:paraId="0A6B36C8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4E215393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14:paraId="6F8FFBBA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01B8F9CC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14:paraId="3053B7E4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3CD0B0C2" w14:textId="77777777" w:rsidTr="00CF0CEA">
        <w:tc>
          <w:tcPr>
            <w:tcW w:w="567" w:type="dxa"/>
          </w:tcPr>
          <w:p w14:paraId="3A55FD96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0FEE4188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</w:t>
            </w:r>
            <w:r w:rsidRPr="00D31499">
              <w:rPr>
                <w:sz w:val="24"/>
              </w:rPr>
              <w:t>и</w:t>
            </w:r>
            <w:r w:rsidRPr="00D31499">
              <w:rPr>
                <w:sz w:val="24"/>
              </w:rPr>
              <w:t>стемы.</w:t>
            </w:r>
          </w:p>
        </w:tc>
        <w:tc>
          <w:tcPr>
            <w:tcW w:w="1276" w:type="dxa"/>
            <w:vAlign w:val="center"/>
          </w:tcPr>
          <w:p w14:paraId="4254B04F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45FC9F7D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14:paraId="077F619E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4A459A0B" w14:textId="77777777" w:rsidTr="00CF0CEA">
        <w:tc>
          <w:tcPr>
            <w:tcW w:w="567" w:type="dxa"/>
          </w:tcPr>
          <w:p w14:paraId="2D19CB75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519F1E32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 w:rsidR="00BE59DF"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14:paraId="60564412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687E538F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14:paraId="515879CD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2CAE35E0" w14:textId="77777777" w:rsidTr="00CF0CEA">
        <w:tc>
          <w:tcPr>
            <w:tcW w:w="567" w:type="dxa"/>
          </w:tcPr>
          <w:p w14:paraId="6B337967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30C5435A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14:paraId="1AB5B2EF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479E2921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14:paraId="199CBA92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4A51EAE0" w14:textId="77777777" w:rsidTr="00CF0CEA">
        <w:tc>
          <w:tcPr>
            <w:tcW w:w="567" w:type="dxa"/>
          </w:tcPr>
          <w:p w14:paraId="3255AD1D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1BDF0A1A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14:paraId="569355BF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6D4D531B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14:paraId="4A7A2107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4496EC43" w14:textId="77777777" w:rsidTr="00CF0CEA">
        <w:tc>
          <w:tcPr>
            <w:tcW w:w="567" w:type="dxa"/>
          </w:tcPr>
          <w:p w14:paraId="43AC6B57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489ECBE3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14:paraId="0F0090CB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23BF809B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14:paraId="04B59161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189560A6" w14:textId="77777777" w:rsidTr="00CF0CEA">
        <w:tc>
          <w:tcPr>
            <w:tcW w:w="567" w:type="dxa"/>
          </w:tcPr>
          <w:p w14:paraId="6CF29EC1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32C138D7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14:paraId="39AE6B25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73513884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14:paraId="0DF20423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04E7479B" w14:textId="77777777" w:rsidTr="00CF0CEA">
        <w:tc>
          <w:tcPr>
            <w:tcW w:w="567" w:type="dxa"/>
          </w:tcPr>
          <w:p w14:paraId="35A9810B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42C85A70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лов.</w:t>
            </w:r>
          </w:p>
        </w:tc>
        <w:tc>
          <w:tcPr>
            <w:tcW w:w="1276" w:type="dxa"/>
            <w:vAlign w:val="center"/>
          </w:tcPr>
          <w:p w14:paraId="1B42538E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5A8C3265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14:paraId="4F76354A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23984049" w14:textId="77777777" w:rsidTr="00CF0CEA">
        <w:tc>
          <w:tcPr>
            <w:tcW w:w="567" w:type="dxa"/>
          </w:tcPr>
          <w:p w14:paraId="37B2B21E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5D67F433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14:paraId="7810376B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212AFD7B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14:paraId="094B2A09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5D8C" w:rsidRPr="00D31499" w14:paraId="38440B17" w14:textId="77777777" w:rsidTr="00CF0CEA">
        <w:tc>
          <w:tcPr>
            <w:tcW w:w="567" w:type="dxa"/>
          </w:tcPr>
          <w:p w14:paraId="22E70005" w14:textId="77777777" w:rsidR="00CB5D8C" w:rsidRPr="00CF0CEA" w:rsidRDefault="00CB5D8C" w:rsidP="00883243">
            <w:pPr>
              <w:pStyle w:val="af3"/>
              <w:numPr>
                <w:ilvl w:val="0"/>
                <w:numId w:val="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12F88EF2" w14:textId="77777777" w:rsidR="00CB5D8C" w:rsidRPr="00D31499" w:rsidRDefault="00CB5D8C" w:rsidP="00CF0CEA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14:paraId="64908632" w14:textId="77777777" w:rsidR="00CB5D8C" w:rsidRPr="00D31499" w:rsidRDefault="00CB5D8C" w:rsidP="007C0E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1779136B" w14:textId="77777777" w:rsidR="00CB5D8C" w:rsidRPr="00D31499" w:rsidRDefault="00CB5D8C" w:rsidP="007C0E32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14:paraId="1AEAAEE3" w14:textId="77777777" w:rsidR="00CB5D8C" w:rsidRPr="00D31499" w:rsidRDefault="00CB5D8C" w:rsidP="00CF0CE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6A35EB" w14:textId="77777777"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A33390" w14:textId="77777777"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FE082E" w14:textId="77777777"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 xml:space="preserve">Руководитель </w:t>
      </w:r>
      <w:r w:rsidRPr="00D31499">
        <w:rPr>
          <w:rFonts w:ascii="Times New Roman" w:hAnsi="Times New Roman" w:cs="Times New Roman"/>
          <w:sz w:val="20"/>
          <w:szCs w:val="20"/>
        </w:rPr>
        <w:t>_________________________________________________</w:t>
      </w:r>
    </w:p>
    <w:p w14:paraId="458CCA11" w14:textId="77777777"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30C3AB" w14:textId="77777777"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CF5A9F" w14:textId="77777777" w:rsidR="00CB5D8C" w:rsidRPr="00D31499" w:rsidRDefault="00CB5D8C" w:rsidP="00CB5D8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31499">
        <w:rPr>
          <w:rFonts w:ascii="Times New Roman" w:hAnsi="Times New Roman" w:cs="Times New Roman"/>
          <w:b/>
          <w:sz w:val="20"/>
          <w:szCs w:val="20"/>
        </w:rPr>
        <w:t>Студент</w:t>
      </w:r>
      <w:r w:rsidRPr="00D31499"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</w:t>
      </w:r>
    </w:p>
    <w:p w14:paraId="7FD48E5A" w14:textId="77777777" w:rsidR="00A60856" w:rsidRDefault="00A60856" w:rsidP="00CB5D8C">
      <w:r>
        <w:br w:type="page"/>
      </w:r>
    </w:p>
    <w:p w14:paraId="186617FF" w14:textId="77777777" w:rsidR="006D1B52" w:rsidRPr="002603D1" w:rsidRDefault="001C1606" w:rsidP="000F790B">
      <w:pPr>
        <w:pStyle w:val="0"/>
      </w:pPr>
      <w:bookmarkStart w:id="1" w:name="_Toc358749336"/>
      <w:bookmarkStart w:id="2" w:name="_Toc358799489"/>
      <w:bookmarkStart w:id="3" w:name="_Toc358830028"/>
      <w:r>
        <w:lastRenderedPageBreak/>
        <w:t>Реферат</w:t>
      </w:r>
      <w:bookmarkEnd w:id="1"/>
      <w:bookmarkEnd w:id="2"/>
      <w:bookmarkEnd w:id="3"/>
    </w:p>
    <w:p w14:paraId="1FB34A82" w14:textId="77777777" w:rsidR="00F53F17" w:rsidRDefault="00F53F17" w:rsidP="005A1B33">
      <w:pPr>
        <w:pStyle w:val="a6"/>
      </w:pPr>
    </w:p>
    <w:p w14:paraId="3C3E31E5" w14:textId="77777777" w:rsidR="00F53F17" w:rsidRDefault="00F53F17" w:rsidP="005A1B33">
      <w:pPr>
        <w:pStyle w:val="a6"/>
      </w:pPr>
    </w:p>
    <w:p w14:paraId="390D01C6" w14:textId="77777777" w:rsidR="00F53F17" w:rsidRDefault="00F53F17" w:rsidP="005A1B33">
      <w:pPr>
        <w:pStyle w:val="a6"/>
      </w:pPr>
    </w:p>
    <w:p w14:paraId="4309CBC4" w14:textId="77777777" w:rsidR="00F53F17" w:rsidRPr="006D1B52" w:rsidRDefault="00F53F17" w:rsidP="005A1B33">
      <w:pPr>
        <w:pStyle w:val="a6"/>
        <w:rPr>
          <w:sz w:val="32"/>
          <w:szCs w:val="32"/>
        </w:rPr>
      </w:pPr>
    </w:p>
    <w:p w14:paraId="69DAF8F0" w14:textId="77777777" w:rsidR="006D1B52" w:rsidRDefault="006D1B52" w:rsidP="005A1B33">
      <w:pPr>
        <w:pStyle w:val="a6"/>
      </w:pPr>
      <w:r>
        <w:br w:type="page"/>
      </w:r>
    </w:p>
    <w:bookmarkStart w:id="4" w:name="_Toc358749337" w:displacedByCustomXml="next"/>
    <w:bookmarkStart w:id="5" w:name="_Toc358830029" w:displacedByCustomXml="next"/>
    <w:bookmarkStart w:id="6" w:name="_Toc358799490" w:displacedByCustomXml="next"/>
    <w:sdt>
      <w:sdtPr>
        <w:rPr>
          <w:caps w:val="0"/>
          <w:sz w:val="22"/>
        </w:rPr>
        <w:id w:val="677081843"/>
        <w:docPartObj>
          <w:docPartGallery w:val="Table of Contents"/>
          <w:docPartUnique/>
        </w:docPartObj>
      </w:sdtPr>
      <w:sdtEndPr/>
      <w:sdtContent>
        <w:p w14:paraId="108D0E1F" w14:textId="77777777" w:rsidR="006D1B52" w:rsidRPr="001C1606" w:rsidRDefault="001C1606" w:rsidP="000F790B">
          <w:pPr>
            <w:pStyle w:val="0"/>
          </w:pPr>
          <w:r w:rsidRPr="001C1606">
            <w:t>Содержание</w:t>
          </w:r>
          <w:bookmarkEnd w:id="6"/>
          <w:bookmarkEnd w:id="5"/>
          <w:bookmarkEnd w:id="4"/>
        </w:p>
        <w:p w14:paraId="0E636334" w14:textId="77777777" w:rsidR="00462EE6" w:rsidRDefault="00F10F8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r w:rsidRPr="001617F2">
            <w:rPr>
              <w:color w:val="000000" w:themeColor="text1"/>
            </w:rPr>
            <w:fldChar w:fldCharType="begin"/>
          </w:r>
          <w:r w:rsidR="006D1B52">
            <w:instrText xml:space="preserve"> TOC \o "1-3" \h \z \u </w:instrText>
          </w:r>
          <w:r w:rsidRPr="001617F2">
            <w:rPr>
              <w:color w:val="000000" w:themeColor="text1"/>
            </w:rPr>
            <w:fldChar w:fldCharType="separate"/>
          </w:r>
          <w:hyperlink w:anchor="_Toc358749336" w:history="1">
            <w:r w:rsidR="00462EE6" w:rsidRPr="000703E0">
              <w:rPr>
                <w:rStyle w:val="a8"/>
              </w:rPr>
              <w:t>Реферат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_Toc358749336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4</w:t>
            </w:r>
            <w:r w:rsidR="00462EE6">
              <w:rPr>
                <w:webHidden/>
              </w:rPr>
              <w:fldChar w:fldCharType="end"/>
            </w:r>
          </w:hyperlink>
        </w:p>
        <w:p w14:paraId="15E16E40" w14:textId="77777777" w:rsidR="00462EE6" w:rsidRDefault="009C757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37" w:history="1">
            <w:r w:rsidR="00462EE6" w:rsidRPr="000703E0">
              <w:rPr>
                <w:rStyle w:val="a8"/>
              </w:rPr>
              <w:t>Содержание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_Toc358749337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5</w:t>
            </w:r>
            <w:r w:rsidR="00462EE6">
              <w:rPr>
                <w:webHidden/>
              </w:rPr>
              <w:fldChar w:fldCharType="end"/>
            </w:r>
          </w:hyperlink>
        </w:p>
        <w:p w14:paraId="044F551C" w14:textId="77777777" w:rsidR="00462EE6" w:rsidRDefault="009C757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38" w:history="1">
            <w:r w:rsidR="00462EE6" w:rsidRPr="000703E0">
              <w:rPr>
                <w:rStyle w:val="a8"/>
              </w:rPr>
              <w:t>Определения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_Toc358749338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7</w:t>
            </w:r>
            <w:r w:rsidR="00462EE6">
              <w:rPr>
                <w:webHidden/>
              </w:rPr>
              <w:fldChar w:fldCharType="end"/>
            </w:r>
          </w:hyperlink>
        </w:p>
        <w:p w14:paraId="7280CE10" w14:textId="77777777" w:rsidR="00462EE6" w:rsidRDefault="009C757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39" w:history="1">
            <w:r w:rsidR="00462EE6" w:rsidRPr="000703E0">
              <w:rPr>
                <w:rStyle w:val="a8"/>
              </w:rPr>
              <w:t>Обозначения и сокращения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_Toc358749339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8</w:t>
            </w:r>
            <w:r w:rsidR="00462EE6">
              <w:rPr>
                <w:webHidden/>
              </w:rPr>
              <w:fldChar w:fldCharType="end"/>
            </w:r>
          </w:hyperlink>
        </w:p>
        <w:p w14:paraId="526E332C" w14:textId="77777777" w:rsidR="00462EE6" w:rsidRDefault="009C757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40" w:history="1">
            <w:r w:rsidR="00462EE6" w:rsidRPr="000703E0">
              <w:rPr>
                <w:rStyle w:val="a8"/>
              </w:rPr>
              <w:t>Введение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_Toc358749340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9</w:t>
            </w:r>
            <w:r w:rsidR="00462EE6">
              <w:rPr>
                <w:webHidden/>
              </w:rPr>
              <w:fldChar w:fldCharType="end"/>
            </w:r>
          </w:hyperlink>
        </w:p>
        <w:p w14:paraId="68AE0675" w14:textId="77777777" w:rsidR="00462EE6" w:rsidRDefault="009C7574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41" w:history="1">
            <w:r w:rsidR="00462EE6" w:rsidRPr="000703E0">
              <w:rPr>
                <w:rStyle w:val="a8"/>
              </w:rPr>
              <w:t>1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Формирование требований к системе управления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_Toc358749341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11</w:t>
            </w:r>
            <w:r w:rsidR="00462EE6">
              <w:rPr>
                <w:webHidden/>
              </w:rPr>
              <w:fldChar w:fldCharType="end"/>
            </w:r>
          </w:hyperlink>
        </w:p>
        <w:p w14:paraId="773AB0C9" w14:textId="77777777" w:rsidR="00462EE6" w:rsidRDefault="009C7574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2" w:history="1">
            <w:r w:rsidR="00462EE6" w:rsidRPr="000703E0">
              <w:rPr>
                <w:rStyle w:val="a8"/>
                <w:rFonts w:cstheme="majorBidi"/>
                <w:noProof/>
              </w:rPr>
              <w:t>1.1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Обследование предметной области и обоснование необходимости создания системы управления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_Toc358749342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11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219CF9A5" w14:textId="77777777" w:rsidR="00462EE6" w:rsidRDefault="009C7574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3" w:history="1">
            <w:r w:rsidR="00462EE6" w:rsidRPr="000703E0">
              <w:rPr>
                <w:rStyle w:val="a8"/>
                <w:noProof/>
              </w:rPr>
              <w:t>1.2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Формирование требований пользователя к системе управления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_Toc358749343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13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1E21F4B4" w14:textId="77777777" w:rsidR="00462EE6" w:rsidRDefault="009C7574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44" w:history="1">
            <w:r w:rsidR="00462EE6" w:rsidRPr="000703E0">
              <w:rPr>
                <w:rStyle w:val="a8"/>
              </w:rPr>
              <w:t>2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Разработка концепции системы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_Toc358749344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14</w:t>
            </w:r>
            <w:r w:rsidR="00462EE6">
              <w:rPr>
                <w:webHidden/>
              </w:rPr>
              <w:fldChar w:fldCharType="end"/>
            </w:r>
          </w:hyperlink>
        </w:p>
        <w:p w14:paraId="17B554FD" w14:textId="77777777" w:rsidR="00462EE6" w:rsidRDefault="009C7574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45" w:history="1">
            <w:r w:rsidR="00462EE6" w:rsidRPr="000703E0">
              <w:rPr>
                <w:rStyle w:val="a8"/>
              </w:rPr>
              <w:t>3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Техническое задание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_Toc358749345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16</w:t>
            </w:r>
            <w:r w:rsidR="00462EE6">
              <w:rPr>
                <w:webHidden/>
              </w:rPr>
              <w:fldChar w:fldCharType="end"/>
            </w:r>
          </w:hyperlink>
        </w:p>
        <w:p w14:paraId="228A3F36" w14:textId="77777777" w:rsidR="00462EE6" w:rsidRDefault="009C7574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6" w:history="1">
            <w:r w:rsidR="00462EE6" w:rsidRPr="000703E0">
              <w:rPr>
                <w:rStyle w:val="a8"/>
                <w:noProof/>
              </w:rPr>
              <w:t>3.1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Общие положения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_Toc358749346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16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2CA7B12B" w14:textId="77777777" w:rsidR="00462EE6" w:rsidRDefault="009C7574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7" w:history="1">
            <w:r w:rsidR="00462EE6" w:rsidRPr="000703E0">
              <w:rPr>
                <w:rStyle w:val="a8"/>
                <w:noProof/>
              </w:rPr>
              <w:t>3.1.1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Полное наименование системы и ее условное обозначение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_Toc358749347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16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38447B17" w14:textId="77777777" w:rsidR="00462EE6" w:rsidRDefault="009C7574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8" w:history="1">
            <w:r w:rsidR="00462EE6" w:rsidRPr="000703E0">
              <w:rPr>
                <w:rStyle w:val="a8"/>
                <w:noProof/>
              </w:rPr>
              <w:t>3.1.2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Номер договора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_Toc358749348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16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3632EB3C" w14:textId="77777777" w:rsidR="00462EE6" w:rsidRDefault="009C7574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49" w:history="1">
            <w:r w:rsidR="00462EE6" w:rsidRPr="000703E0">
              <w:rPr>
                <w:rStyle w:val="a8"/>
                <w:noProof/>
              </w:rPr>
              <w:t>3.1.3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Наименование организации заказчика и участников работ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_Toc358749349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16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5A773A62" w14:textId="77777777" w:rsidR="00462EE6" w:rsidRDefault="009C7574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0" w:history="1">
            <w:r w:rsidR="00462EE6" w:rsidRPr="000703E0">
              <w:rPr>
                <w:rStyle w:val="a8"/>
                <w:noProof/>
              </w:rPr>
              <w:t>3.1.4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Перечень документов, на основании которых создается система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_Toc358749350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16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2B07966C" w14:textId="77777777" w:rsidR="00462EE6" w:rsidRDefault="009C7574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1" w:history="1">
            <w:r w:rsidR="00462EE6" w:rsidRPr="000703E0">
              <w:rPr>
                <w:rStyle w:val="a8"/>
                <w:noProof/>
              </w:rPr>
              <w:t>3.1.5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Плановые сроки начала и окончания работ по созданию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_Toc358749351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16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5D227863" w14:textId="77777777" w:rsidR="00462EE6" w:rsidRDefault="009C7574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2" w:history="1">
            <w:r w:rsidR="00462EE6" w:rsidRPr="000703E0">
              <w:rPr>
                <w:rStyle w:val="a8"/>
                <w:noProof/>
              </w:rPr>
              <w:t>3.1.6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Источники и порядок финансирования работ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_Toc358749352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18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0E714EED" w14:textId="77777777" w:rsidR="00462EE6" w:rsidRDefault="009C7574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3" w:history="1">
            <w:r w:rsidR="00462EE6" w:rsidRPr="000703E0">
              <w:rPr>
                <w:rStyle w:val="a8"/>
                <w:noProof/>
              </w:rPr>
              <w:t>3.1.7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Порядок оформления и предъявления заказчику результатов работ по созданию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_Toc358749353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18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2BED8F39" w14:textId="77777777" w:rsidR="00462EE6" w:rsidRDefault="009C7574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4" w:history="1">
            <w:r w:rsidR="00462EE6" w:rsidRPr="000703E0">
              <w:rPr>
                <w:rStyle w:val="a8"/>
                <w:noProof/>
              </w:rPr>
              <w:t>3.2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Назначение и цели создания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_Toc358749354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19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539C4F3A" w14:textId="77777777" w:rsidR="00462EE6" w:rsidRDefault="009C7574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5" w:history="1">
            <w:r w:rsidR="00462EE6" w:rsidRPr="000703E0">
              <w:rPr>
                <w:rStyle w:val="a8"/>
                <w:noProof/>
              </w:rPr>
              <w:t>3.2.1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Назначение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_Toc358749355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19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2E9855E3" w14:textId="77777777" w:rsidR="00462EE6" w:rsidRDefault="009C7574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6" w:history="1">
            <w:r w:rsidR="00462EE6" w:rsidRPr="000703E0">
              <w:rPr>
                <w:rStyle w:val="a8"/>
                <w:noProof/>
              </w:rPr>
              <w:t>3.2.2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Цели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_Toc358749356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19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2523BBEF" w14:textId="77777777" w:rsidR="00462EE6" w:rsidRDefault="009C7574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7" w:history="1">
            <w:r w:rsidR="00462EE6" w:rsidRPr="000703E0">
              <w:rPr>
                <w:rStyle w:val="a8"/>
                <w:noProof/>
              </w:rPr>
              <w:t>3.3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Характеристика объекта автоматизации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_Toc358749357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19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66ED8AD3" w14:textId="77777777" w:rsidR="00462EE6" w:rsidRDefault="009C7574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8" w:history="1">
            <w:r w:rsidR="00462EE6" w:rsidRPr="000703E0">
              <w:rPr>
                <w:rStyle w:val="a8"/>
                <w:noProof/>
              </w:rPr>
              <w:t>3.4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Требования к системе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_Toc358749358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20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41F3BA09" w14:textId="77777777" w:rsidR="00462EE6" w:rsidRDefault="009C7574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59" w:history="1">
            <w:r w:rsidR="00462EE6" w:rsidRPr="000703E0">
              <w:rPr>
                <w:rStyle w:val="a8"/>
                <w:noProof/>
              </w:rPr>
              <w:t>3.4.1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Требования к системе в целом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_Toc358749359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20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3E34CF00" w14:textId="77777777" w:rsidR="00462EE6" w:rsidRDefault="009C7574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0" w:history="1">
            <w:r w:rsidR="00462EE6" w:rsidRPr="000703E0">
              <w:rPr>
                <w:rStyle w:val="a8"/>
                <w:noProof/>
              </w:rPr>
              <w:t>3.4.2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Требования к функциям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_Toc358749360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24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0AF603C7" w14:textId="77777777" w:rsidR="00462EE6" w:rsidRDefault="009C7574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1" w:history="1">
            <w:r w:rsidR="00462EE6" w:rsidRPr="000703E0">
              <w:rPr>
                <w:rStyle w:val="a8"/>
                <w:noProof/>
              </w:rPr>
              <w:t>3.4.3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Требования к видам обеспечения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_Toc358749361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25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1AFB956E" w14:textId="77777777" w:rsidR="00462EE6" w:rsidRDefault="009C7574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2" w:history="1">
            <w:r w:rsidR="00462EE6" w:rsidRPr="000703E0">
              <w:rPr>
                <w:rStyle w:val="a8"/>
                <w:noProof/>
              </w:rPr>
              <w:t>3.5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Порядок контроля и приемки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_Toc358749362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28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40A04FEA" w14:textId="77777777" w:rsidR="00462EE6" w:rsidRDefault="009C7574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3" w:history="1">
            <w:r w:rsidR="00462EE6" w:rsidRPr="000703E0">
              <w:rPr>
                <w:rStyle w:val="a8"/>
                <w:noProof/>
              </w:rPr>
              <w:t>3.6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Требования к документированию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_Toc358749363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28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61268B43" w14:textId="77777777" w:rsidR="00462EE6" w:rsidRDefault="009C7574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64" w:history="1">
            <w:r w:rsidR="00462EE6" w:rsidRPr="000703E0">
              <w:rPr>
                <w:rStyle w:val="a8"/>
              </w:rPr>
              <w:t>4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Технический проект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_Toc358749364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30</w:t>
            </w:r>
            <w:r w:rsidR="00462EE6">
              <w:rPr>
                <w:webHidden/>
              </w:rPr>
              <w:fldChar w:fldCharType="end"/>
            </w:r>
          </w:hyperlink>
        </w:p>
        <w:p w14:paraId="1EB97F94" w14:textId="77777777" w:rsidR="00462EE6" w:rsidRDefault="009C7574">
          <w:pPr>
            <w:pStyle w:val="2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5" w:history="1">
            <w:r w:rsidR="00462EE6" w:rsidRPr="000703E0">
              <w:rPr>
                <w:rStyle w:val="a8"/>
                <w:noProof/>
              </w:rPr>
              <w:t>4.1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Общесистемные решения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_Toc358749365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30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4D601C5E" w14:textId="77777777" w:rsidR="00462EE6" w:rsidRDefault="009C7574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6" w:history="1">
            <w:r w:rsidR="00462EE6" w:rsidRPr="000703E0">
              <w:rPr>
                <w:rStyle w:val="a8"/>
                <w:noProof/>
              </w:rPr>
              <w:t>4.1.1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Структурная схема системы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_Toc358749366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30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7B2D268D" w14:textId="77777777" w:rsidR="00462EE6" w:rsidRDefault="009C7574">
          <w:pPr>
            <w:pStyle w:val="3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8749367" w:history="1">
            <w:r w:rsidR="00462EE6" w:rsidRPr="000703E0">
              <w:rPr>
                <w:rStyle w:val="a8"/>
                <w:noProof/>
              </w:rPr>
              <w:t>4.1.2</w:t>
            </w:r>
            <w:r w:rsidR="00462EE6">
              <w:rPr>
                <w:rFonts w:eastAsiaTheme="minorEastAsia"/>
                <w:noProof/>
                <w:lang w:eastAsia="ru-RU"/>
              </w:rPr>
              <w:tab/>
            </w:r>
            <w:r w:rsidR="00462EE6" w:rsidRPr="000703E0">
              <w:rPr>
                <w:rStyle w:val="a8"/>
                <w:noProof/>
              </w:rPr>
              <w:t>Описание автоматизируемых функций</w:t>
            </w:r>
            <w:r w:rsidR="00462EE6">
              <w:rPr>
                <w:noProof/>
                <w:webHidden/>
              </w:rPr>
              <w:tab/>
            </w:r>
            <w:r w:rsidR="00462EE6">
              <w:rPr>
                <w:noProof/>
                <w:webHidden/>
              </w:rPr>
              <w:fldChar w:fldCharType="begin"/>
            </w:r>
            <w:r w:rsidR="00462EE6">
              <w:rPr>
                <w:noProof/>
                <w:webHidden/>
              </w:rPr>
              <w:instrText xml:space="preserve"> PAGEREF _Toc358749367 \h </w:instrText>
            </w:r>
            <w:r w:rsidR="00462EE6">
              <w:rPr>
                <w:noProof/>
                <w:webHidden/>
              </w:rPr>
            </w:r>
            <w:r w:rsidR="00462EE6">
              <w:rPr>
                <w:noProof/>
                <w:webHidden/>
              </w:rPr>
              <w:fldChar w:fldCharType="separate"/>
            </w:r>
            <w:r w:rsidR="00425675">
              <w:rPr>
                <w:noProof/>
                <w:webHidden/>
              </w:rPr>
              <w:t>33</w:t>
            </w:r>
            <w:r w:rsidR="00462EE6">
              <w:rPr>
                <w:noProof/>
                <w:webHidden/>
              </w:rPr>
              <w:fldChar w:fldCharType="end"/>
            </w:r>
          </w:hyperlink>
        </w:p>
        <w:p w14:paraId="0E2CD85A" w14:textId="77777777" w:rsidR="00462EE6" w:rsidRDefault="009C7574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68" w:history="1">
            <w:r w:rsidR="00462EE6" w:rsidRPr="000703E0">
              <w:rPr>
                <w:rStyle w:val="a8"/>
              </w:rPr>
              <w:t>5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Рабочая документация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_Toc358749368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45</w:t>
            </w:r>
            <w:r w:rsidR="00462EE6">
              <w:rPr>
                <w:webHidden/>
              </w:rPr>
              <w:fldChar w:fldCharType="end"/>
            </w:r>
          </w:hyperlink>
        </w:p>
        <w:p w14:paraId="6974A22D" w14:textId="77777777" w:rsidR="00462EE6" w:rsidRDefault="009C7574">
          <w:pPr>
            <w:pStyle w:val="13"/>
            <w:tabs>
              <w:tab w:val="left" w:pos="440"/>
            </w:tabs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69" w:history="1">
            <w:r w:rsidR="00462EE6" w:rsidRPr="000703E0">
              <w:rPr>
                <w:rStyle w:val="a8"/>
              </w:rPr>
              <w:t>6</w:t>
            </w:r>
            <w:r w:rsidR="00462EE6">
              <w:rPr>
                <w:rFonts w:asciiTheme="minorHAnsi" w:eastAsiaTheme="minorEastAsia" w:hAnsiTheme="minorHAnsi" w:cstheme="minorBidi"/>
                <w:shd w:val="clear" w:color="auto" w:fill="auto"/>
                <w:lang w:eastAsia="ru-RU"/>
              </w:rPr>
              <w:tab/>
            </w:r>
            <w:r w:rsidR="00462EE6" w:rsidRPr="000703E0">
              <w:rPr>
                <w:rStyle w:val="a8"/>
              </w:rPr>
              <w:t>Заключение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_Toc358749369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46</w:t>
            </w:r>
            <w:r w:rsidR="00462EE6">
              <w:rPr>
                <w:webHidden/>
              </w:rPr>
              <w:fldChar w:fldCharType="end"/>
            </w:r>
          </w:hyperlink>
        </w:p>
        <w:p w14:paraId="3A7E7C01" w14:textId="77777777" w:rsidR="00462EE6" w:rsidRDefault="009C757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70" w:history="1">
            <w:r w:rsidR="00462EE6" w:rsidRPr="000703E0">
              <w:rPr>
                <w:rStyle w:val="a8"/>
              </w:rPr>
              <w:t>Список использованных источников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_Toc358749370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47</w:t>
            </w:r>
            <w:r w:rsidR="00462EE6">
              <w:rPr>
                <w:webHidden/>
              </w:rPr>
              <w:fldChar w:fldCharType="end"/>
            </w:r>
          </w:hyperlink>
        </w:p>
        <w:p w14:paraId="2167FC2B" w14:textId="77777777" w:rsidR="00462EE6" w:rsidRDefault="009C7574">
          <w:pPr>
            <w:pStyle w:val="13"/>
            <w:rPr>
              <w:rFonts w:asciiTheme="minorHAnsi" w:eastAsiaTheme="minorEastAsia" w:hAnsiTheme="minorHAnsi" w:cstheme="minorBidi"/>
              <w:shd w:val="clear" w:color="auto" w:fill="auto"/>
              <w:lang w:eastAsia="ru-RU"/>
            </w:rPr>
          </w:pPr>
          <w:hyperlink w:anchor="_Toc358749371" w:history="1">
            <w:r w:rsidR="00462EE6" w:rsidRPr="000703E0">
              <w:rPr>
                <w:rStyle w:val="a8"/>
              </w:rPr>
              <w:t>Приложение А. «»</w:t>
            </w:r>
            <w:r w:rsidR="00462EE6">
              <w:rPr>
                <w:webHidden/>
              </w:rPr>
              <w:tab/>
            </w:r>
            <w:r w:rsidR="00462EE6">
              <w:rPr>
                <w:webHidden/>
              </w:rPr>
              <w:fldChar w:fldCharType="begin"/>
            </w:r>
            <w:r w:rsidR="00462EE6">
              <w:rPr>
                <w:webHidden/>
              </w:rPr>
              <w:instrText xml:space="preserve"> PAGEREF _Toc358749371 \h </w:instrText>
            </w:r>
            <w:r w:rsidR="00462EE6">
              <w:rPr>
                <w:webHidden/>
              </w:rPr>
            </w:r>
            <w:r w:rsidR="00462EE6">
              <w:rPr>
                <w:webHidden/>
              </w:rPr>
              <w:fldChar w:fldCharType="separate"/>
            </w:r>
            <w:r w:rsidR="00425675">
              <w:rPr>
                <w:webHidden/>
              </w:rPr>
              <w:t>48</w:t>
            </w:r>
            <w:r w:rsidR="00462EE6">
              <w:rPr>
                <w:webHidden/>
              </w:rPr>
              <w:fldChar w:fldCharType="end"/>
            </w:r>
          </w:hyperlink>
        </w:p>
        <w:p w14:paraId="2D41D43D" w14:textId="77777777" w:rsidR="006D1B52" w:rsidRDefault="00F10F84" w:rsidP="006D1B52">
          <w:pPr>
            <w:pStyle w:val="13"/>
          </w:pPr>
          <w:r w:rsidRPr="001617F2">
            <w:rPr>
              <w:color w:val="000000" w:themeColor="text1"/>
            </w:rPr>
            <w:fldChar w:fldCharType="end"/>
          </w:r>
        </w:p>
      </w:sdtContent>
    </w:sdt>
    <w:p w14:paraId="51780119" w14:textId="77777777" w:rsidR="006D1B52" w:rsidRDefault="006D1B52">
      <w:pPr>
        <w:rPr>
          <w:rFonts w:ascii="Times New Roman" w:hAnsi="Times New Roman" w:cs="Times New Roman"/>
        </w:rPr>
      </w:pPr>
    </w:p>
    <w:p w14:paraId="03CF0D3A" w14:textId="77777777" w:rsidR="00D31499" w:rsidRPr="00CB5D8C" w:rsidRDefault="006D1B52" w:rsidP="00D8695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br w:type="page"/>
      </w:r>
      <w:bookmarkEnd w:id="0"/>
    </w:p>
    <w:p w14:paraId="393B2830" w14:textId="77777777" w:rsidR="00B70B25" w:rsidRPr="001C1606" w:rsidRDefault="00B70B25" w:rsidP="000F790B">
      <w:pPr>
        <w:pStyle w:val="0"/>
      </w:pPr>
      <w:bookmarkStart w:id="7" w:name="_Toc358749338"/>
      <w:bookmarkStart w:id="8" w:name="_Toc358799491"/>
      <w:bookmarkStart w:id="9" w:name="_Toc358830030"/>
      <w:r w:rsidRPr="001C1606">
        <w:lastRenderedPageBreak/>
        <w:t>Определения</w:t>
      </w:r>
      <w:bookmarkEnd w:id="7"/>
      <w:bookmarkEnd w:id="8"/>
      <w:bookmarkEnd w:id="9"/>
    </w:p>
    <w:p w14:paraId="2D81832B" w14:textId="77777777" w:rsidR="00E53592" w:rsidRPr="00E53592" w:rsidRDefault="00E53592" w:rsidP="005A1B33">
      <w:pPr>
        <w:pStyle w:val="a6"/>
      </w:pPr>
      <w:r w:rsidRPr="00E53592">
        <w:rPr>
          <w:bCs/>
        </w:rPr>
        <w:t xml:space="preserve">Умный дом - это централизованная система контроля и управления </w:t>
      </w:r>
      <w:r>
        <w:t>всем оборудованием, установленным</w:t>
      </w:r>
      <w:r w:rsidRPr="00E53592">
        <w:t xml:space="preserve"> по всему д</w:t>
      </w:r>
      <w:r w:rsidRPr="00E53592">
        <w:t>о</w:t>
      </w:r>
      <w:r w:rsidRPr="00E53592">
        <w:t>му.</w:t>
      </w:r>
    </w:p>
    <w:p w14:paraId="5C91D845" w14:textId="77777777" w:rsidR="0094034D" w:rsidRDefault="0094034D" w:rsidP="005A1B33">
      <w:pPr>
        <w:pStyle w:val="a6"/>
      </w:pPr>
      <w:r w:rsidRPr="0094034D">
        <w:t>Контрол</w:t>
      </w:r>
      <w:r w:rsidR="00E53592">
        <w:t>л</w:t>
      </w:r>
      <w:r w:rsidRPr="0094034D">
        <w:t>ер – это устройство, которое служит промежуточным звеном между сервером и подключенными к нему управляемыми устройствами и датчиками.</w:t>
      </w:r>
    </w:p>
    <w:p w14:paraId="6222AC20" w14:textId="77777777" w:rsidR="00E53592" w:rsidRDefault="00E53592" w:rsidP="005A1B33">
      <w:pPr>
        <w:pStyle w:val="a6"/>
      </w:pPr>
      <w:r w:rsidRPr="00E53592">
        <w:t>Диммер - устройство плавной регулировки яркости света</w:t>
      </w:r>
    </w:p>
    <w:p w14:paraId="4957F441" w14:textId="77777777" w:rsidR="002D1EC8" w:rsidRPr="002D1EC8" w:rsidRDefault="002D1EC8" w:rsidP="005A1B33">
      <w:pPr>
        <w:pStyle w:val="a6"/>
      </w:pPr>
      <w:r>
        <w:rPr>
          <w:lang w:val="en-US"/>
        </w:rPr>
        <w:t>KeepAlive</w:t>
      </w:r>
      <w:r w:rsidRPr="002D1EC8">
        <w:t xml:space="preserve"> – </w:t>
      </w:r>
      <w:r>
        <w:t>механизм позволяющий серверу и клиенту проверять с</w:t>
      </w:r>
      <w:r>
        <w:t>о</w:t>
      </w:r>
      <w:r>
        <w:t xml:space="preserve">стояние подключения. </w:t>
      </w:r>
    </w:p>
    <w:p w14:paraId="67323864" w14:textId="77777777" w:rsidR="00E53592" w:rsidRDefault="00E53592" w:rsidP="005A1B33">
      <w:pPr>
        <w:pStyle w:val="a6"/>
      </w:pPr>
    </w:p>
    <w:p w14:paraId="0CAA3C55" w14:textId="77777777" w:rsidR="00B70B25" w:rsidRDefault="00B70B25" w:rsidP="005A1B33">
      <w:pPr>
        <w:pStyle w:val="a6"/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79D940D9" w14:textId="77777777" w:rsidR="00B70B25" w:rsidRDefault="00B70B25" w:rsidP="000F790B">
      <w:pPr>
        <w:pStyle w:val="0"/>
      </w:pPr>
      <w:bookmarkStart w:id="10" w:name="_Toc358749339"/>
      <w:bookmarkStart w:id="11" w:name="_Toc358799492"/>
      <w:bookmarkStart w:id="12" w:name="_Toc358830031"/>
      <w:r>
        <w:lastRenderedPageBreak/>
        <w:t>Обозначения и сокращения</w:t>
      </w:r>
      <w:bookmarkEnd w:id="10"/>
      <w:bookmarkEnd w:id="11"/>
      <w:bookmarkEnd w:id="12"/>
    </w:p>
    <w:p w14:paraId="1E99B8F9" w14:textId="77777777" w:rsidR="00281FA5" w:rsidRPr="00CB5D8C" w:rsidRDefault="00CC1F34" w:rsidP="005A1B33">
      <w:pPr>
        <w:pStyle w:val="a6"/>
      </w:pPr>
      <w:r w:rsidRPr="00CB5D8C">
        <w:t>АПК – аппаратно – программный комплекс.</w:t>
      </w:r>
    </w:p>
    <w:p w14:paraId="4E4233F5" w14:textId="77777777" w:rsidR="00882CD3" w:rsidRPr="00CB5D8C" w:rsidRDefault="00882CD3" w:rsidP="005A1B33">
      <w:pPr>
        <w:pStyle w:val="a6"/>
      </w:pPr>
      <w:r>
        <w:t>ВИ – вариант использования.</w:t>
      </w:r>
    </w:p>
    <w:p w14:paraId="0A59F0C4" w14:textId="77777777" w:rsidR="001050C8" w:rsidRPr="00CB5D8C" w:rsidRDefault="001050C8" w:rsidP="005A1B33">
      <w:pPr>
        <w:pStyle w:val="a6"/>
      </w:pPr>
      <w:r w:rsidRPr="00CB5D8C">
        <w:t>СУ – система управления</w:t>
      </w:r>
    </w:p>
    <w:p w14:paraId="37764D8B" w14:textId="77777777" w:rsidR="0035040E" w:rsidRPr="00CB5D8C" w:rsidRDefault="00A52C12" w:rsidP="005A1B33">
      <w:pPr>
        <w:pStyle w:val="a6"/>
      </w:pPr>
      <w:r w:rsidRPr="00CB5D8C">
        <w:rPr>
          <w:lang w:val="en-US"/>
        </w:rPr>
        <w:t>P</w:t>
      </w:r>
      <w:r w:rsidR="00ED6D5F" w:rsidRPr="00CB5D8C">
        <w:rPr>
          <w:lang w:val="en-US"/>
        </w:rPr>
        <w:t>C</w:t>
      </w:r>
      <w:r w:rsidR="00ED6D5F" w:rsidRPr="00CB5D8C">
        <w:t xml:space="preserve"> - </w:t>
      </w:r>
      <w:r w:rsidRPr="00CB5D8C">
        <w:t xml:space="preserve"> </w:t>
      </w:r>
      <w:r w:rsidRPr="00CB5D8C">
        <w:rPr>
          <w:lang w:val="en-US"/>
        </w:rPr>
        <w:t>personal</w:t>
      </w:r>
      <w:r w:rsidRPr="00CB5D8C">
        <w:t xml:space="preserve"> </w:t>
      </w:r>
      <w:r w:rsidRPr="00CB5D8C">
        <w:rPr>
          <w:lang w:val="en-US"/>
        </w:rPr>
        <w:t>computer</w:t>
      </w:r>
      <w:r w:rsidRPr="00CB5D8C">
        <w:t xml:space="preserve"> (персональный компьютер)</w:t>
      </w:r>
    </w:p>
    <w:p w14:paraId="5089AC21" w14:textId="77777777" w:rsidR="00B62C63" w:rsidRPr="00CB5D8C" w:rsidRDefault="0035040E" w:rsidP="005A1B33">
      <w:pPr>
        <w:pStyle w:val="a6"/>
      </w:pPr>
      <w:r w:rsidRPr="00CB5D8C">
        <w:t>ТП – технический проект</w:t>
      </w:r>
    </w:p>
    <w:p w14:paraId="4C9D57A3" w14:textId="77777777" w:rsidR="00ED6D5F" w:rsidRPr="00CB5D8C" w:rsidRDefault="00B62C63" w:rsidP="005A1B33">
      <w:pPr>
        <w:pStyle w:val="a6"/>
      </w:pPr>
      <w:r w:rsidRPr="00CB5D8C">
        <w:t>БД – база данных</w:t>
      </w:r>
    </w:p>
    <w:p w14:paraId="4B37E666" w14:textId="77777777" w:rsidR="00ED6D5F" w:rsidRPr="00CB5D8C" w:rsidRDefault="00ED6D5F" w:rsidP="005A1B33">
      <w:pPr>
        <w:pStyle w:val="a6"/>
      </w:pPr>
      <w:r w:rsidRPr="00CB5D8C">
        <w:t>СУБД – система управления базами данных.</w:t>
      </w:r>
    </w:p>
    <w:p w14:paraId="3A8EBD42" w14:textId="77777777" w:rsidR="00C800AE" w:rsidRDefault="00ED6D5F" w:rsidP="005A1B33">
      <w:pPr>
        <w:pStyle w:val="a6"/>
      </w:pPr>
      <w:r w:rsidRPr="00CB5D8C">
        <w:t>ОС – операционная система</w:t>
      </w:r>
    </w:p>
    <w:p w14:paraId="10FF5D87" w14:textId="77777777" w:rsidR="00E53592" w:rsidRPr="002870D8" w:rsidRDefault="00E53592" w:rsidP="005A1B33">
      <w:pPr>
        <w:pStyle w:val="a6"/>
      </w:pPr>
      <w:r>
        <w:rPr>
          <w:lang w:val="en-US"/>
        </w:rPr>
        <w:t>COM</w:t>
      </w:r>
      <w:r w:rsidRPr="002870D8">
        <w:t xml:space="preserve"> </w:t>
      </w:r>
      <w:r>
        <w:t xml:space="preserve">- </w:t>
      </w:r>
      <w:r w:rsidR="00E87B2B">
        <w:t>п</w:t>
      </w:r>
      <w:r w:rsidR="00E87B2B" w:rsidRPr="00E53592">
        <w:t>оследовательный</w:t>
      </w:r>
      <w:r w:rsidRPr="00E53592">
        <w:t xml:space="preserve"> порт</w:t>
      </w:r>
    </w:p>
    <w:p w14:paraId="2FB3C1A3" w14:textId="77777777" w:rsidR="00E87B2B" w:rsidRPr="00E87B2B" w:rsidRDefault="00E87B2B" w:rsidP="00E87B2B">
      <w:pPr>
        <w:pStyle w:val="a6"/>
      </w:pPr>
      <w:r w:rsidRPr="00E87B2B">
        <w:t>TCP - Transmission Control Protocol (протокол управления передачей)</w:t>
      </w:r>
    </w:p>
    <w:p w14:paraId="5CD02FBE" w14:textId="77777777" w:rsidR="00CC18B8" w:rsidRPr="001617F2" w:rsidRDefault="00CC18B8" w:rsidP="00CC18B8">
      <w:pPr>
        <w:pStyle w:val="a6"/>
        <w:rPr>
          <w:lang w:val="en-US"/>
        </w:rPr>
      </w:pPr>
      <w:r>
        <w:rPr>
          <w:lang w:val="en-US"/>
        </w:rPr>
        <w:t>DDoS</w:t>
      </w:r>
      <w:r w:rsidRPr="00CC18B8">
        <w:t xml:space="preserve"> - атака </w:t>
      </w:r>
      <w:r>
        <w:t xml:space="preserve">– </w:t>
      </w:r>
      <w:r w:rsidRPr="00CC18B8">
        <w:t xml:space="preserve">атака типа «отказ в обслуживании», от англ. </w:t>
      </w:r>
      <w:r w:rsidRPr="001617F2">
        <w:rPr>
          <w:lang w:val="en-US"/>
        </w:rPr>
        <w:t xml:space="preserve">Distributed Denial of Service </w:t>
      </w:r>
    </w:p>
    <w:p w14:paraId="39C481E3" w14:textId="77777777" w:rsidR="00CC18B8" w:rsidRPr="00CC18B8" w:rsidRDefault="00CC18B8" w:rsidP="00CC18B8">
      <w:pPr>
        <w:pStyle w:val="a6"/>
        <w:rPr>
          <w:lang w:val="en-US"/>
        </w:rPr>
      </w:pPr>
      <w:r>
        <w:rPr>
          <w:lang w:val="en-US"/>
        </w:rPr>
        <w:t xml:space="preserve">XML – </w:t>
      </w:r>
      <w:r w:rsidRPr="00CC18B8">
        <w:rPr>
          <w:lang w:val="en-US"/>
        </w:rPr>
        <w:t xml:space="preserve">eXtensible Markup Language — </w:t>
      </w:r>
      <w:r w:rsidRPr="00CC18B8">
        <w:t>расширяемый</w:t>
      </w:r>
      <w:r w:rsidRPr="00CC18B8">
        <w:rPr>
          <w:lang w:val="en-US"/>
        </w:rPr>
        <w:t xml:space="preserve"> </w:t>
      </w:r>
      <w:r w:rsidRPr="00CC18B8">
        <w:t>язык</w:t>
      </w:r>
      <w:r w:rsidRPr="00CC18B8">
        <w:rPr>
          <w:lang w:val="en-US"/>
        </w:rPr>
        <w:t xml:space="preserve"> </w:t>
      </w:r>
      <w:r w:rsidRPr="00CC18B8">
        <w:t>разметки</w:t>
      </w:r>
    </w:p>
    <w:p w14:paraId="1E184988" w14:textId="77777777" w:rsidR="00B70B25" w:rsidRPr="001617F2" w:rsidRDefault="00B70B25" w:rsidP="005A1B33">
      <w:pPr>
        <w:pStyle w:val="a6"/>
        <w:rPr>
          <w:lang w:val="en-US"/>
        </w:rPr>
      </w:pPr>
      <w:r w:rsidRPr="001617F2">
        <w:rPr>
          <w:lang w:val="en-US"/>
        </w:rPr>
        <w:br w:type="page"/>
      </w:r>
    </w:p>
    <w:p w14:paraId="24C9AC8B" w14:textId="77777777" w:rsidR="00282F07" w:rsidRPr="002870D8" w:rsidRDefault="00EA2DC8" w:rsidP="000F790B">
      <w:pPr>
        <w:pStyle w:val="0"/>
      </w:pPr>
      <w:bookmarkStart w:id="13" w:name="_Toc358749340"/>
      <w:bookmarkStart w:id="14" w:name="_Toc358799493"/>
      <w:bookmarkStart w:id="15" w:name="_Toc358830032"/>
      <w:r w:rsidRPr="002603D1">
        <w:lastRenderedPageBreak/>
        <w:t>Введение</w:t>
      </w:r>
      <w:bookmarkEnd w:id="13"/>
      <w:bookmarkEnd w:id="14"/>
      <w:bookmarkEnd w:id="15"/>
    </w:p>
    <w:p w14:paraId="67ED0492" w14:textId="77777777" w:rsidR="00A43416" w:rsidRPr="00C940B6" w:rsidRDefault="00CE7D33" w:rsidP="005A1B33">
      <w:pPr>
        <w:pStyle w:val="a6"/>
      </w:pPr>
      <w:bookmarkStart w:id="16" w:name="intro"/>
      <w:r w:rsidRPr="00C940B6">
        <w:t>Создание систем управления для умных домов – это перспективная и динамично развивающаяся область информац</w:t>
      </w:r>
      <w:r w:rsidRPr="00C940B6">
        <w:t>и</w:t>
      </w:r>
      <w:r w:rsidRPr="00C940B6">
        <w:t>онных технологий в Р</w:t>
      </w:r>
      <w:r w:rsidR="00AB0D0C" w:rsidRPr="00C940B6">
        <w:t xml:space="preserve">оссии, да и во всем мире. Успех </w:t>
      </w:r>
      <w:r w:rsidRPr="00C940B6">
        <w:t xml:space="preserve">этой технологии и быстрое ее развитие связано с тем, что человек всегда хотел жить комфортно </w:t>
      </w:r>
      <w:r w:rsidR="00A43416" w:rsidRPr="00C940B6">
        <w:t>и всегда стремился сделать проще организацию быта в своем доме.</w:t>
      </w:r>
      <w:r w:rsidRPr="00C940B6">
        <w:t xml:space="preserve"> Система датчиков и устройств еще не является</w:t>
      </w:r>
      <w:r w:rsidR="00A43416" w:rsidRPr="00C940B6">
        <w:t xml:space="preserve"> умным домом, основной отличительной чертой такой системы явл</w:t>
      </w:r>
      <w:r w:rsidR="00A43416" w:rsidRPr="00C940B6">
        <w:t>я</w:t>
      </w:r>
      <w:r w:rsidR="00A43416" w:rsidRPr="00C940B6">
        <w:t xml:space="preserve">ется способность получать и анализировать потоки информации от устройств и датчиков. Вся эта информация сводится в удобном и понятном интерфейсе, с которого осуществляется управление Умным домом. </w:t>
      </w:r>
    </w:p>
    <w:p w14:paraId="0AD53819" w14:textId="77777777" w:rsidR="00C940B6" w:rsidRDefault="00E53592" w:rsidP="005A1B33">
      <w:pPr>
        <w:pStyle w:val="a6"/>
      </w:pPr>
      <w:r w:rsidRPr="00E53592">
        <w:t>Спрос на Умный дом в России растет с каждым днем. Понятно, что этот Умный дом должен быть красивым, комфортным, удобным, надежным, Умный дом должен быть послушен воле своего умного владельца, а главное - Умный дом должен интуитивно реагировать на действия хозяина, предуг</w:t>
      </w:r>
      <w:r w:rsidRPr="00E53592">
        <w:t>а</w:t>
      </w:r>
      <w:r w:rsidRPr="00E53592">
        <w:t>дывать поведение и мысли хозяина, контролировать и вести дела, когда хоз</w:t>
      </w:r>
      <w:r w:rsidRPr="00E53592">
        <w:t>я</w:t>
      </w:r>
      <w:r w:rsidRPr="00E53592">
        <w:t>ин отсу</w:t>
      </w:r>
      <w:r w:rsidRPr="00E53592">
        <w:t>т</w:t>
      </w:r>
      <w:r w:rsidRPr="00E53592">
        <w:t>ствует. Конечно, все это утрировано, но доля правды в этом есть и не малая. Таким образом , Умный дом - это идеи, и их осуществление, в фун</w:t>
      </w:r>
      <w:r w:rsidRPr="00E53592">
        <w:t>к</w:t>
      </w:r>
      <w:r w:rsidRPr="00E53592">
        <w:t>циях подобранной для этого техники и аппаратуры. Все оборудование, кот</w:t>
      </w:r>
      <w:r w:rsidRPr="00E53592">
        <w:t>о</w:t>
      </w:r>
      <w:r w:rsidRPr="00E53592">
        <w:t>рое входит в понятие "Интеллектуальное Здание" или "Умный дом", отлич</w:t>
      </w:r>
      <w:r w:rsidRPr="00E53592">
        <w:t>а</w:t>
      </w:r>
      <w:r w:rsidRPr="00E53592">
        <w:t>ется от обычных выключателей, розеток, ламп, как старый телевизор с ру</w:t>
      </w:r>
      <w:r w:rsidRPr="00E53592">
        <w:t>ч</w:t>
      </w:r>
      <w:r w:rsidRPr="00E53592">
        <w:t>кой переключения каналов отличается от современного, оснащенного пул</w:t>
      </w:r>
      <w:r w:rsidRPr="00E53592">
        <w:t>ь</w:t>
      </w:r>
      <w:r w:rsidRPr="00E53592">
        <w:t>том дистанционного управления. Так, например, по своему внешнему виду интеллектуальный выключатель практически не отличается от обычного. З</w:t>
      </w:r>
      <w:r w:rsidRPr="00E53592">
        <w:t>а</w:t>
      </w:r>
      <w:r w:rsidRPr="00E53592">
        <w:t>то одним нажатием клавиши можно не только вкл</w:t>
      </w:r>
      <w:r w:rsidRPr="00E53592">
        <w:t>ю</w:t>
      </w:r>
      <w:r w:rsidRPr="00E53592">
        <w:t>чить - выключить, но и изменить яркость. Теперь не нужно тянуть несколько проводов и ставить н</w:t>
      </w:r>
      <w:r w:rsidRPr="00E53592">
        <w:t>е</w:t>
      </w:r>
      <w:r w:rsidRPr="00E53592">
        <w:t>сколько выключателей, чтобы включать группами лампы в люстре или встроенные в потолок или стену группы светильников</w:t>
      </w:r>
      <w:r w:rsidR="00A05D53">
        <w:t xml:space="preserve">. </w:t>
      </w:r>
      <w:r w:rsidR="00C940B6">
        <w:t>Сейчас данной техн</w:t>
      </w:r>
      <w:r w:rsidR="00C940B6">
        <w:t>о</w:t>
      </w:r>
      <w:r w:rsidR="00C940B6">
        <w:t xml:space="preserve">логией активно занимается компания </w:t>
      </w:r>
      <w:r w:rsidR="00C940B6" w:rsidRPr="00576E09">
        <w:t>Google</w:t>
      </w:r>
      <w:r w:rsidR="00C940B6">
        <w:t>, а точнее такое ее подраздел</w:t>
      </w:r>
      <w:r w:rsidR="00C940B6">
        <w:t>е</w:t>
      </w:r>
      <w:r w:rsidR="00C940B6">
        <w:lastRenderedPageBreak/>
        <w:t>ние как л</w:t>
      </w:r>
      <w:r w:rsidR="00C940B6">
        <w:t>а</w:t>
      </w:r>
      <w:r w:rsidR="00C940B6">
        <w:t>боратория «</w:t>
      </w:r>
      <w:r w:rsidR="00C940B6" w:rsidRPr="00576E09">
        <w:t>X</w:t>
      </w:r>
      <w:r w:rsidR="00C940B6">
        <w:t>»</w:t>
      </w:r>
      <w:r w:rsidR="001050C8">
        <w:t xml:space="preserve"> </w:t>
      </w:r>
      <w:r w:rsidR="00C940B6">
        <w:t xml:space="preserve"> </w:t>
      </w:r>
      <w:r w:rsidR="001050C8" w:rsidRPr="001050C8">
        <w:t>в рамках программы Android@Home, или, как ее называют, Project Tungsten ( "Проект Вольфрам"). Части системы "умный дом" под управлением Android представили еще в мае прошлого года. С</w:t>
      </w:r>
      <w:r w:rsidR="001050C8" w:rsidRPr="001050C8">
        <w:t>о</w:t>
      </w:r>
      <w:r w:rsidR="001050C8" w:rsidRPr="001050C8">
        <w:t>трудники Google с помощью планшета включали и выключали свет, а смар</w:t>
      </w:r>
      <w:r w:rsidR="001050C8" w:rsidRPr="001050C8">
        <w:t>т</w:t>
      </w:r>
      <w:r w:rsidR="001050C8" w:rsidRPr="001050C8">
        <w:t>фон на базе Android коммутировался с велотренажером - и управлял ауди</w:t>
      </w:r>
      <w:r w:rsidR="001050C8" w:rsidRPr="001050C8">
        <w:t>о</w:t>
      </w:r>
      <w:r w:rsidR="001050C8" w:rsidRPr="001050C8">
        <w:t>системой, подбирая треки в зависимости от интенсивности тренировки.</w:t>
      </w:r>
      <w:r w:rsidR="001050C8">
        <w:t xml:space="preserve"> </w:t>
      </w:r>
      <w:r w:rsidR="001050C8" w:rsidRPr="001050C8">
        <w:t>О</w:t>
      </w:r>
      <w:r w:rsidR="001050C8" w:rsidRPr="001050C8">
        <w:t>т</w:t>
      </w:r>
      <w:r w:rsidR="001050C8" w:rsidRPr="001050C8">
        <w:t>метим, что в своих изысканиях Google далеко не первый. Над концепцией "умного дома" в Кремниевой долине задумывались многие. Microsoft даже создала рабочий образец. Правда, существует он в единственном экземпляре и не продается. Речь, разумеется, о личном особняке Билла Гейтса стоим</w:t>
      </w:r>
      <w:r w:rsidR="001050C8" w:rsidRPr="001050C8">
        <w:t>о</w:t>
      </w:r>
      <w:r w:rsidR="001050C8" w:rsidRPr="001050C8">
        <w:t>стью больше сотни миллионов долларов.</w:t>
      </w:r>
    </w:p>
    <w:p w14:paraId="30D5CF81" w14:textId="77777777" w:rsidR="001050C8" w:rsidRPr="00576E09" w:rsidRDefault="001050C8" w:rsidP="005A1B33">
      <w:pPr>
        <w:pStyle w:val="a6"/>
        <w:rPr>
          <w:color w:val="28211B"/>
          <w:shd w:val="clear" w:color="auto" w:fill="FFFFF0"/>
        </w:rPr>
      </w:pPr>
      <w:r w:rsidRPr="00576E09">
        <w:rPr>
          <w:color w:val="28211B"/>
          <w:shd w:val="clear" w:color="auto" w:fill="FFFFF0"/>
        </w:rPr>
        <w:t>Заинтересованность таких крупных компаний очередной раз подтве</w:t>
      </w:r>
      <w:r w:rsidRPr="00576E09">
        <w:rPr>
          <w:color w:val="28211B"/>
          <w:shd w:val="clear" w:color="auto" w:fill="FFFFF0"/>
        </w:rPr>
        <w:t>р</w:t>
      </w:r>
      <w:r w:rsidRPr="00576E09">
        <w:rPr>
          <w:color w:val="28211B"/>
          <w:shd w:val="clear" w:color="auto" w:fill="FFFFF0"/>
        </w:rPr>
        <w:t>ждает актуальность и перспективность данной обл</w:t>
      </w:r>
      <w:r w:rsidRPr="00576E09">
        <w:rPr>
          <w:color w:val="28211B"/>
          <w:shd w:val="clear" w:color="auto" w:fill="FFFFF0"/>
        </w:rPr>
        <w:t>а</w:t>
      </w:r>
      <w:r w:rsidRPr="00576E09">
        <w:rPr>
          <w:color w:val="28211B"/>
          <w:shd w:val="clear" w:color="auto" w:fill="FFFFF0"/>
        </w:rPr>
        <w:t>сти.</w:t>
      </w:r>
    </w:p>
    <w:p w14:paraId="15865917" w14:textId="77777777" w:rsidR="00281FA5" w:rsidRDefault="00A43416" w:rsidP="00A43416">
      <w:r>
        <w:t xml:space="preserve"> </w:t>
      </w:r>
      <w:r w:rsidR="00CE7D33">
        <w:t xml:space="preserve"> </w:t>
      </w:r>
    </w:p>
    <w:p w14:paraId="5E1476EF" w14:textId="77777777" w:rsidR="00225F02" w:rsidRPr="007C60D7" w:rsidRDefault="00225F02" w:rsidP="005A1B33">
      <w:pPr>
        <w:pStyle w:val="11"/>
      </w:pPr>
      <w:r>
        <w:br w:type="page"/>
      </w:r>
      <w:bookmarkStart w:id="17" w:name="_Toc358749341"/>
      <w:bookmarkStart w:id="18" w:name="_Toc358799494"/>
      <w:bookmarkStart w:id="19" w:name="_Toc358830033"/>
      <w:r w:rsidR="00EA2DC8" w:rsidRPr="007C60D7">
        <w:lastRenderedPageBreak/>
        <w:t>Формирование требований к</w:t>
      </w:r>
      <w:r w:rsidR="00CC5CE6" w:rsidRPr="007C60D7">
        <w:t xml:space="preserve"> </w:t>
      </w:r>
      <w:r w:rsidR="001050C8" w:rsidRPr="007C60D7">
        <w:t>с</w:t>
      </w:r>
      <w:r w:rsidR="007C60D7" w:rsidRPr="007C60D7">
        <w:t xml:space="preserve">истеме </w:t>
      </w:r>
      <w:r w:rsidR="001050C8" w:rsidRPr="007C60D7">
        <w:t>у</w:t>
      </w:r>
      <w:r w:rsidR="007C60D7" w:rsidRPr="007C60D7">
        <w:t>правления</w:t>
      </w:r>
      <w:bookmarkEnd w:id="17"/>
      <w:bookmarkEnd w:id="18"/>
      <w:bookmarkEnd w:id="19"/>
    </w:p>
    <w:p w14:paraId="522395C6" w14:textId="77777777" w:rsidR="00430C78" w:rsidRPr="00471E89" w:rsidRDefault="007C60D7" w:rsidP="002817D6">
      <w:pPr>
        <w:pStyle w:val="20"/>
        <w:rPr>
          <w:rFonts w:cstheme="majorBidi"/>
          <w:color w:val="000000" w:themeColor="text1"/>
        </w:rPr>
      </w:pPr>
      <w:bookmarkStart w:id="20" w:name="_Toc358749342"/>
      <w:bookmarkStart w:id="21" w:name="_Toc358799495"/>
      <w:bookmarkStart w:id="22" w:name="_Toc358830034"/>
      <w:r>
        <w:t>Обследование предметной области и обоснование необходимости создания системы управления</w:t>
      </w:r>
      <w:bookmarkEnd w:id="20"/>
      <w:bookmarkEnd w:id="21"/>
      <w:bookmarkEnd w:id="22"/>
    </w:p>
    <w:bookmarkEnd w:id="16"/>
    <w:p w14:paraId="3A35BCCC" w14:textId="77777777" w:rsidR="00201AA8" w:rsidRPr="009546F8" w:rsidRDefault="00201AA8" w:rsidP="009546F8">
      <w:pPr>
        <w:pStyle w:val="a6"/>
      </w:pPr>
      <w:r>
        <w:t>У</w:t>
      </w:r>
      <w:r w:rsidR="001050C8" w:rsidRPr="00201AA8">
        <w:t>мный дом (англ. smart home) — жилой дом современного типа, о</w:t>
      </w:r>
      <w:r w:rsidR="001050C8" w:rsidRPr="00201AA8">
        <w:t>р</w:t>
      </w:r>
      <w:r w:rsidR="001050C8" w:rsidRPr="00201AA8">
        <w:t>ганизованный для проживания людей при помощи автоматизации и высок</w:t>
      </w:r>
      <w:r w:rsidR="001050C8" w:rsidRPr="00201AA8">
        <w:t>о</w:t>
      </w:r>
      <w:r w:rsidR="001050C8" w:rsidRPr="00201AA8">
        <w:t>технологичных устройств.</w:t>
      </w:r>
      <w:r w:rsidR="002B4D04" w:rsidRPr="00201AA8">
        <w:t xml:space="preserve"> Представления о технологии Умный дом в России и Европе к</w:t>
      </w:r>
      <w:r w:rsidR="008133F5">
        <w:t>а</w:t>
      </w:r>
      <w:r w:rsidR="002B4D04" w:rsidRPr="00201AA8">
        <w:t>рдинально отличаю</w:t>
      </w:r>
      <w:r w:rsidR="002B4D04" w:rsidRPr="00201AA8">
        <w:t>т</w:t>
      </w:r>
      <w:r w:rsidR="002B4D04" w:rsidRPr="00201AA8">
        <w:t>ся</w:t>
      </w:r>
      <w:r w:rsidR="009546F8">
        <w:t xml:space="preserve"> (</w:t>
      </w:r>
      <w:r w:rsidR="00FC6C0B">
        <w:fldChar w:fldCharType="begin"/>
      </w:r>
      <w:r w:rsidR="00FC6C0B">
        <w:instrText xml:space="preserve"> REF _Ref358740142 \h  \* MERGEFORMAT </w:instrText>
      </w:r>
      <w:r w:rsidR="00FC6C0B">
        <w:fldChar w:fldCharType="separate"/>
      </w:r>
      <w:r w:rsidR="009546F8" w:rsidRPr="009546F8">
        <w:t>Таблица -  1</w:t>
      </w:r>
      <w:r w:rsidR="00FC6C0B">
        <w:fldChar w:fldCharType="end"/>
      </w:r>
      <w:r w:rsidR="009546F8">
        <w:t>).</w:t>
      </w:r>
    </w:p>
    <w:p w14:paraId="3A98BF38" w14:textId="77777777" w:rsidR="009546F8" w:rsidRPr="009546F8" w:rsidRDefault="009546F8" w:rsidP="009546F8">
      <w:pPr>
        <w:pStyle w:val="af0"/>
        <w:keepNext/>
        <w:rPr>
          <w:i w:val="0"/>
          <w:sz w:val="28"/>
          <w:szCs w:val="28"/>
        </w:rPr>
      </w:pPr>
      <w:bookmarkStart w:id="23" w:name="_Ref358740142"/>
      <w:r w:rsidRPr="009546F8">
        <w:rPr>
          <w:i w:val="0"/>
          <w:sz w:val="28"/>
          <w:szCs w:val="28"/>
        </w:rPr>
        <w:t xml:space="preserve">Таблица -  </w:t>
      </w:r>
      <w:r w:rsidR="00F10F84" w:rsidRPr="009546F8">
        <w:rPr>
          <w:i w:val="0"/>
          <w:sz w:val="28"/>
          <w:szCs w:val="28"/>
        </w:rPr>
        <w:fldChar w:fldCharType="begin"/>
      </w:r>
      <w:r w:rsidRPr="009546F8">
        <w:rPr>
          <w:i w:val="0"/>
          <w:sz w:val="28"/>
          <w:szCs w:val="28"/>
        </w:rPr>
        <w:instrText xml:space="preserve"> SEQ Таблица_-_ \* ARABIC </w:instrText>
      </w:r>
      <w:r w:rsidR="00F10F84" w:rsidRPr="009546F8">
        <w:rPr>
          <w:i w:val="0"/>
          <w:sz w:val="28"/>
          <w:szCs w:val="28"/>
        </w:rPr>
        <w:fldChar w:fldCharType="separate"/>
      </w:r>
      <w:r w:rsidR="002C1724">
        <w:rPr>
          <w:i w:val="0"/>
          <w:noProof/>
          <w:sz w:val="28"/>
          <w:szCs w:val="28"/>
        </w:rPr>
        <w:t>1</w:t>
      </w:r>
      <w:r w:rsidR="00F10F84" w:rsidRPr="009546F8">
        <w:rPr>
          <w:i w:val="0"/>
          <w:sz w:val="28"/>
          <w:szCs w:val="28"/>
        </w:rPr>
        <w:fldChar w:fldCharType="end"/>
      </w:r>
      <w:bookmarkEnd w:id="23"/>
      <w:r w:rsidRPr="009546F8">
        <w:rPr>
          <w:i w:val="0"/>
          <w:sz w:val="28"/>
          <w:szCs w:val="28"/>
        </w:rPr>
        <w:t xml:space="preserve"> Отличия в представлении о технологии Умный дом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3190"/>
        <w:gridCol w:w="3191"/>
        <w:gridCol w:w="3190"/>
      </w:tblGrid>
      <w:tr w:rsidR="00201AA8" w14:paraId="2BD6DBE1" w14:textId="77777777" w:rsidTr="00CC011F">
        <w:tc>
          <w:tcPr>
            <w:tcW w:w="3190" w:type="dxa"/>
          </w:tcPr>
          <w:p w14:paraId="10EC8A68" w14:textId="77777777"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Отличительный признак</w:t>
            </w:r>
          </w:p>
        </w:tc>
        <w:tc>
          <w:tcPr>
            <w:tcW w:w="3191" w:type="dxa"/>
          </w:tcPr>
          <w:p w14:paraId="5D86810F" w14:textId="77777777"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Европа</w:t>
            </w:r>
          </w:p>
        </w:tc>
        <w:tc>
          <w:tcPr>
            <w:tcW w:w="3190" w:type="dxa"/>
          </w:tcPr>
          <w:p w14:paraId="0C120F05" w14:textId="77777777" w:rsidR="00201AA8" w:rsidRDefault="00201AA8" w:rsidP="004800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Россия</w:t>
            </w:r>
          </w:p>
        </w:tc>
      </w:tr>
      <w:tr w:rsidR="00201AA8" w14:paraId="3EF98EA3" w14:textId="77777777" w:rsidTr="00CC011F">
        <w:tc>
          <w:tcPr>
            <w:tcW w:w="3190" w:type="dxa"/>
          </w:tcPr>
          <w:p w14:paraId="6CBE0EE4" w14:textId="77777777"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Предназначение</w:t>
            </w:r>
          </w:p>
        </w:tc>
        <w:tc>
          <w:tcPr>
            <w:tcW w:w="3191" w:type="dxa"/>
          </w:tcPr>
          <w:p w14:paraId="524E3DF5" w14:textId="77777777"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 xml:space="preserve">прежде всего </w:t>
            </w:r>
            <w:r w:rsidR="0048004C">
              <w:rPr>
                <w:sz w:val="28"/>
              </w:rPr>
              <w:t xml:space="preserve">– это </w:t>
            </w:r>
            <w:r w:rsidRPr="00201AA8">
              <w:rPr>
                <w:sz w:val="28"/>
              </w:rPr>
              <w:t>энергосбережение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и</w:t>
            </w:r>
            <w:r w:rsidR="0048004C">
              <w:rPr>
                <w:sz w:val="28"/>
              </w:rPr>
              <w:t>,</w:t>
            </w:r>
            <w:r w:rsidRPr="00201AA8">
              <w:rPr>
                <w:sz w:val="28"/>
              </w:rPr>
              <w:t xml:space="preserve"> только потом комфорт</w:t>
            </w:r>
          </w:p>
        </w:tc>
        <w:tc>
          <w:tcPr>
            <w:tcW w:w="3190" w:type="dxa"/>
          </w:tcPr>
          <w:p w14:paraId="1EABC6E2" w14:textId="77777777"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комфорт и имидж (для высокобюджетных пр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ектов); простейшая охранно-пожарная си</w:t>
            </w:r>
            <w:r w:rsidRPr="00201AA8">
              <w:rPr>
                <w:sz w:val="28"/>
              </w:rPr>
              <w:t>г</w:t>
            </w:r>
            <w:r w:rsidRPr="00201AA8">
              <w:rPr>
                <w:sz w:val="28"/>
              </w:rPr>
              <w:t>нализация, иногда с функцией GSM-оповещения (для мин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мальных бюджетов).</w:t>
            </w:r>
          </w:p>
        </w:tc>
      </w:tr>
      <w:tr w:rsidR="00201AA8" w14:paraId="3D231BB2" w14:textId="77777777" w:rsidTr="00CC011F">
        <w:tc>
          <w:tcPr>
            <w:tcW w:w="3190" w:type="dxa"/>
          </w:tcPr>
          <w:p w14:paraId="06E1E872" w14:textId="77777777"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Подход</w:t>
            </w:r>
          </w:p>
        </w:tc>
        <w:tc>
          <w:tcPr>
            <w:tcW w:w="3191" w:type="dxa"/>
          </w:tcPr>
          <w:p w14:paraId="239F201A" w14:textId="77777777"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максимальная унифик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ция</w:t>
            </w:r>
          </w:p>
        </w:tc>
        <w:tc>
          <w:tcPr>
            <w:tcW w:w="3190" w:type="dxa"/>
          </w:tcPr>
          <w:p w14:paraId="2A9F5240" w14:textId="77777777"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строго индивидуальный</w:t>
            </w:r>
          </w:p>
        </w:tc>
      </w:tr>
      <w:tr w:rsidR="00201AA8" w14:paraId="73FD4DDD" w14:textId="77777777" w:rsidTr="00CC011F">
        <w:tc>
          <w:tcPr>
            <w:tcW w:w="3190" w:type="dxa"/>
          </w:tcPr>
          <w:p w14:paraId="06EA4938" w14:textId="77777777"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Установка</w:t>
            </w:r>
          </w:p>
        </w:tc>
        <w:tc>
          <w:tcPr>
            <w:tcW w:w="3191" w:type="dxa"/>
          </w:tcPr>
          <w:p w14:paraId="65079CBE" w14:textId="77777777" w:rsidR="00201AA8" w:rsidRDefault="00201AA8" w:rsidP="0048004C">
            <w:pPr>
              <w:rPr>
                <w:sz w:val="28"/>
              </w:rPr>
            </w:pPr>
            <w:r w:rsidRPr="00201AA8">
              <w:rPr>
                <w:sz w:val="28"/>
              </w:rPr>
              <w:t>Европе проекты автом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тизации частных домов и квартир готовит сам разработчик и произв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дитель систем, устано</w:t>
            </w:r>
            <w:r w:rsidRPr="00201AA8">
              <w:rPr>
                <w:sz w:val="28"/>
              </w:rPr>
              <w:t>в</w:t>
            </w:r>
            <w:r w:rsidRPr="00201AA8">
              <w:rPr>
                <w:sz w:val="28"/>
              </w:rPr>
              <w:t>кой занимаются обы</w:t>
            </w:r>
            <w:r w:rsidRPr="00201AA8">
              <w:rPr>
                <w:sz w:val="28"/>
              </w:rPr>
              <w:t>ч</w:t>
            </w:r>
            <w:r w:rsidRPr="00201AA8">
              <w:rPr>
                <w:sz w:val="28"/>
              </w:rPr>
              <w:t>ные, но квалифицир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ванные монтажники, работающие строго по схеме.</w:t>
            </w:r>
          </w:p>
        </w:tc>
        <w:tc>
          <w:tcPr>
            <w:tcW w:w="3190" w:type="dxa"/>
          </w:tcPr>
          <w:p w14:paraId="70151616" w14:textId="77777777" w:rsidR="00201AA8" w:rsidRDefault="00201AA8" w:rsidP="0048004C">
            <w:pPr>
              <w:rPr>
                <w:sz w:val="28"/>
              </w:rPr>
            </w:pPr>
            <w:r>
              <w:rPr>
                <w:sz w:val="28"/>
              </w:rPr>
              <w:t>у</w:t>
            </w:r>
            <w:r w:rsidRPr="00201AA8">
              <w:rPr>
                <w:sz w:val="28"/>
              </w:rPr>
              <w:t>становкой занимаются специалисты. Как пр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вило, они работают со многими производит</w:t>
            </w:r>
            <w:r w:rsidRPr="00201AA8">
              <w:rPr>
                <w:sz w:val="28"/>
              </w:rPr>
              <w:t>е</w:t>
            </w:r>
            <w:r w:rsidRPr="00201AA8">
              <w:rPr>
                <w:sz w:val="28"/>
              </w:rPr>
              <w:t>лями систем автомат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зации, это позволяет подбирать систему о</w:t>
            </w:r>
            <w:r w:rsidRPr="00201AA8">
              <w:rPr>
                <w:sz w:val="28"/>
              </w:rPr>
              <w:t>п</w:t>
            </w:r>
            <w:r w:rsidRPr="00201AA8">
              <w:rPr>
                <w:sz w:val="28"/>
              </w:rPr>
              <w:t>тимально для решения поставленных задач. Эти же специалисты зан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маются проектирован</w:t>
            </w:r>
            <w:r w:rsidRPr="00201AA8">
              <w:rPr>
                <w:sz w:val="28"/>
              </w:rPr>
              <w:t>и</w:t>
            </w:r>
            <w:r w:rsidRPr="00201AA8">
              <w:rPr>
                <w:sz w:val="28"/>
              </w:rPr>
              <w:t>ем, монтажом, прод</w:t>
            </w:r>
            <w:r w:rsidRPr="00201AA8">
              <w:rPr>
                <w:sz w:val="28"/>
              </w:rPr>
              <w:t>а</w:t>
            </w:r>
            <w:r w:rsidRPr="00201AA8">
              <w:rPr>
                <w:sz w:val="28"/>
              </w:rPr>
              <w:t>жей и запуском постр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енного умного д</w:t>
            </w:r>
            <w:r w:rsidRPr="00201AA8">
              <w:rPr>
                <w:sz w:val="28"/>
              </w:rPr>
              <w:t>о</w:t>
            </w:r>
            <w:r w:rsidRPr="00201AA8">
              <w:rPr>
                <w:sz w:val="28"/>
              </w:rPr>
              <w:t>ма.</w:t>
            </w:r>
          </w:p>
        </w:tc>
      </w:tr>
    </w:tbl>
    <w:p w14:paraId="57A10B7F" w14:textId="77777777" w:rsidR="001A51C7" w:rsidRPr="005A1B33" w:rsidRDefault="001A51C7" w:rsidP="005A1B33">
      <w:pPr>
        <w:pStyle w:val="a6"/>
      </w:pPr>
      <w:r w:rsidRPr="005A1B33">
        <w:lastRenderedPageBreak/>
        <w:t>Система управления Умный Дом представляет собой большой ко</w:t>
      </w:r>
      <w:r w:rsidRPr="005A1B33">
        <w:t>м</w:t>
      </w:r>
      <w:r w:rsidRPr="005A1B33">
        <w:t>плекс программно-технических средств, которые обесп</w:t>
      </w:r>
      <w:r w:rsidRPr="005A1B33">
        <w:t>е</w:t>
      </w:r>
      <w:r w:rsidRPr="005A1B33">
        <w:t>чивают надежное и гарантированное управление всеми системами, которые находятся в эксплу</w:t>
      </w:r>
      <w:r w:rsidRPr="005A1B33">
        <w:t>а</w:t>
      </w:r>
      <w:r w:rsidRPr="005A1B33">
        <w:t>тации здания. Система Умный Дом дает возможность управлять отоплением, освещением, пожарной и охранной сигнализацией, кондиционированием, авари</w:t>
      </w:r>
      <w:r w:rsidRPr="005A1B33">
        <w:t>й</w:t>
      </w:r>
      <w:r w:rsidRPr="005A1B33">
        <w:t xml:space="preserve">ным оборудованием, электросетями. </w:t>
      </w:r>
    </w:p>
    <w:p w14:paraId="5842FCD9" w14:textId="77777777" w:rsidR="001A51C7" w:rsidRPr="005A1B33" w:rsidRDefault="001A51C7" w:rsidP="005A1B33">
      <w:pPr>
        <w:pStyle w:val="a6"/>
      </w:pPr>
      <w:r w:rsidRPr="005A1B33">
        <w:t>Один из главных компонентов, который дает возможность оборуд</w:t>
      </w:r>
      <w:r w:rsidRPr="005A1B33">
        <w:t>о</w:t>
      </w:r>
      <w:r w:rsidRPr="005A1B33">
        <w:t>вать интеллектуальный дом — это система автоматиз</w:t>
      </w:r>
      <w:r w:rsidRPr="005A1B33">
        <w:t>и</w:t>
      </w:r>
      <w:r w:rsidRPr="005A1B33">
        <w:t>рованного управления всем инженерным оборудованием здания. Автоматизация дома дает возмо</w:t>
      </w:r>
      <w:r w:rsidRPr="005A1B33">
        <w:t>ж</w:t>
      </w:r>
      <w:r w:rsidRPr="005A1B33">
        <w:t xml:space="preserve">ность получать полную информацию от всех эксплуатируемых подсистем (пожарно-охранная сигнализация, система </w:t>
      </w:r>
      <w:r w:rsidR="008133F5" w:rsidRPr="005A1B33">
        <w:t>видеонаблюдения</w:t>
      </w:r>
      <w:r w:rsidRPr="005A1B33">
        <w:t>, телефония, компьюте</w:t>
      </w:r>
      <w:r w:rsidRPr="005A1B33">
        <w:t>р</w:t>
      </w:r>
      <w:r w:rsidRPr="005A1B33">
        <w:t>ная сеть, климат-контроль и т.д. — все, что охватывает система Умный Дом), может принимать предусмотренные решения и выполнять с</w:t>
      </w:r>
      <w:r w:rsidRPr="005A1B33">
        <w:t>о</w:t>
      </w:r>
      <w:r w:rsidRPr="005A1B33">
        <w:t>ответствующие действия, информировать службы о событиях.</w:t>
      </w:r>
    </w:p>
    <w:p w14:paraId="1CEAF863" w14:textId="77777777" w:rsidR="001A51C7" w:rsidRPr="005A1B33" w:rsidRDefault="001A51C7" w:rsidP="005A1B33">
      <w:pPr>
        <w:pStyle w:val="a6"/>
      </w:pPr>
      <w:r w:rsidRPr="005A1B33">
        <w:t>Существует множество компаний занимающихся разработкой подо</w:t>
      </w:r>
      <w:r w:rsidRPr="005A1B33">
        <w:t>б</w:t>
      </w:r>
      <w:r w:rsidRPr="005A1B33">
        <w:t>ных систем. Вот пример нескольких подобных комп</w:t>
      </w:r>
      <w:r w:rsidRPr="005A1B33">
        <w:t>а</w:t>
      </w:r>
      <w:r w:rsidRPr="005A1B33">
        <w:t>ний в России:</w:t>
      </w:r>
    </w:p>
    <w:p w14:paraId="7D47A27C" w14:textId="77777777" w:rsidR="001A51C7" w:rsidRPr="00F13F3E" w:rsidRDefault="001A51C7" w:rsidP="00560BA5">
      <w:pPr>
        <w:pStyle w:val="a1"/>
      </w:pPr>
      <w:r>
        <w:rPr>
          <w:lang w:val="en-US"/>
        </w:rPr>
        <w:t>T</w:t>
      </w:r>
      <w:r w:rsidRPr="001A51C7">
        <w:t>esli</w:t>
      </w:r>
      <w:r w:rsidR="00CC011F">
        <w:t>;</w:t>
      </w:r>
    </w:p>
    <w:p w14:paraId="40317BEA" w14:textId="77777777" w:rsidR="001A51C7" w:rsidRPr="00F13F3E" w:rsidRDefault="001A51C7" w:rsidP="00560BA5">
      <w:pPr>
        <w:pStyle w:val="a1"/>
      </w:pPr>
      <w:r w:rsidRPr="00F13F3E">
        <w:t>ИнтернетДом</w:t>
      </w:r>
      <w:r w:rsidR="00CC011F">
        <w:t>;</w:t>
      </w:r>
    </w:p>
    <w:p w14:paraId="456B8611" w14:textId="77777777" w:rsidR="002648C8" w:rsidRDefault="002648C8" w:rsidP="00560BA5">
      <w:pPr>
        <w:pStyle w:val="a1"/>
      </w:pPr>
      <w:r w:rsidRPr="002648C8">
        <w:rPr>
          <w:lang w:val="en-US"/>
        </w:rPr>
        <w:t>Fostergroup</w:t>
      </w:r>
      <w:r>
        <w:t xml:space="preserve"> и др.</w:t>
      </w:r>
    </w:p>
    <w:p w14:paraId="49030DA5" w14:textId="77777777" w:rsidR="002648C8" w:rsidRDefault="002648C8" w:rsidP="005A1B33">
      <w:pPr>
        <w:pStyle w:val="a6"/>
      </w:pPr>
      <w:r>
        <w:t>У всех этих компаний есть несколько общих недостатков:</w:t>
      </w:r>
    </w:p>
    <w:p w14:paraId="152F5A1F" w14:textId="77777777" w:rsidR="002648C8" w:rsidRDefault="002648C8" w:rsidP="00560BA5">
      <w:pPr>
        <w:pStyle w:val="a1"/>
      </w:pPr>
      <w:r>
        <w:t>высокая стоимость проекта, готового решения и установки</w:t>
      </w:r>
      <w:r w:rsidR="00CC011F">
        <w:t>;</w:t>
      </w:r>
    </w:p>
    <w:p w14:paraId="54A10F4F" w14:textId="77777777" w:rsidR="004B56D7" w:rsidRDefault="004B56D7" w:rsidP="00560BA5">
      <w:pPr>
        <w:pStyle w:val="a1"/>
      </w:pPr>
      <w:r>
        <w:t>все проекты компаний привязаны к определенному производит</w:t>
      </w:r>
      <w:r>
        <w:t>е</w:t>
      </w:r>
      <w:r>
        <w:t>лю аппаратной части системы (датчиков, контрол</w:t>
      </w:r>
      <w:r w:rsidR="00BE59DF">
        <w:t>л</w:t>
      </w:r>
      <w:r>
        <w:t>е</w:t>
      </w:r>
      <w:r>
        <w:t>ров, устройств).</w:t>
      </w:r>
    </w:p>
    <w:p w14:paraId="41D51E71" w14:textId="77777777" w:rsidR="002648C8" w:rsidRPr="002648C8" w:rsidRDefault="004B56D7" w:rsidP="005A1B33">
      <w:pPr>
        <w:pStyle w:val="a6"/>
      </w:pPr>
      <w:r>
        <w:t>Поэтому появляется необходимость в создании универсальной, то есть не привязанной к определенному типу датчиков и устройств, системы с базовым для подобной технологии функционалом, что позв</w:t>
      </w:r>
      <w:r w:rsidR="008133F5">
        <w:t>олит сделать ее относительно не</w:t>
      </w:r>
      <w:r>
        <w:t>дорогой и не заставлять пользователя системы покупать только определенный тип оборудования.</w:t>
      </w:r>
      <w:r w:rsidR="002648C8">
        <w:t xml:space="preserve"> </w:t>
      </w:r>
    </w:p>
    <w:p w14:paraId="27FDBF9A" w14:textId="77777777" w:rsidR="00F731E1" w:rsidRDefault="007C60D7" w:rsidP="002817D6">
      <w:pPr>
        <w:pStyle w:val="20"/>
      </w:pPr>
      <w:bookmarkStart w:id="24" w:name="_Toc358749343"/>
      <w:bookmarkStart w:id="25" w:name="_Toc358799496"/>
      <w:bookmarkStart w:id="26" w:name="_Toc358830035"/>
      <w:r>
        <w:lastRenderedPageBreak/>
        <w:t>Формирование требований пользователя к системе управления</w:t>
      </w:r>
      <w:bookmarkEnd w:id="24"/>
      <w:bookmarkEnd w:id="25"/>
      <w:bookmarkEnd w:id="26"/>
    </w:p>
    <w:p w14:paraId="4CAC35A9" w14:textId="77777777" w:rsidR="004B56D7" w:rsidRDefault="004B56D7" w:rsidP="005A1B33">
      <w:pPr>
        <w:pStyle w:val="a6"/>
      </w:pPr>
      <w:r w:rsidRPr="004B56D7">
        <w:t xml:space="preserve">Разрабатываемая </w:t>
      </w:r>
      <w:r>
        <w:t>систем</w:t>
      </w:r>
      <w:r w:rsidR="00A62041">
        <w:t>а</w:t>
      </w:r>
      <w:r>
        <w:t xml:space="preserve"> управления должна </w:t>
      </w:r>
      <w:r w:rsidR="00A62041">
        <w:t>предоставлять следу</w:t>
      </w:r>
      <w:r w:rsidR="00A62041">
        <w:t>ю</w:t>
      </w:r>
      <w:r w:rsidR="00A62041">
        <w:t>щие возможности:</w:t>
      </w:r>
    </w:p>
    <w:p w14:paraId="05936F83" w14:textId="77777777" w:rsidR="00A62041" w:rsidRPr="00A66BB2" w:rsidRDefault="00A62041" w:rsidP="00560BA5">
      <w:pPr>
        <w:pStyle w:val="a1"/>
      </w:pPr>
      <w:r>
        <w:t>управление устройствами (включение, выключения и изменения парамет</w:t>
      </w:r>
      <w:r w:rsidR="008133F5">
        <w:t>ров работы устройства</w:t>
      </w:r>
      <w:r w:rsidR="00A66BB2" w:rsidRPr="00A66BB2">
        <w:t>;</w:t>
      </w:r>
    </w:p>
    <w:p w14:paraId="0429A346" w14:textId="77777777" w:rsidR="00A62041" w:rsidRPr="00A66BB2" w:rsidRDefault="00A62041" w:rsidP="00560BA5">
      <w:pPr>
        <w:pStyle w:val="a1"/>
      </w:pPr>
      <w:r>
        <w:t>принятие решение в экстренных ситуациях (утечка газа, вод</w:t>
      </w:r>
      <w:r w:rsidR="00A66BB2">
        <w:t>ы, пожар,  проникновения в дом)</w:t>
      </w:r>
      <w:r w:rsidR="00A66BB2" w:rsidRPr="00A66BB2">
        <w:t>;</w:t>
      </w:r>
    </w:p>
    <w:p w14:paraId="4C696E20" w14:textId="77777777" w:rsidR="00A62041" w:rsidRPr="00A66BB2" w:rsidRDefault="00A62041" w:rsidP="00560BA5">
      <w:pPr>
        <w:pStyle w:val="a1"/>
      </w:pPr>
      <w:r>
        <w:t>оповещение о важных событиях</w:t>
      </w:r>
      <w:r w:rsidR="008133F5">
        <w:t>,</w:t>
      </w:r>
      <w:r>
        <w:t xml:space="preserve"> происходящих в доме</w:t>
      </w:r>
      <w:r w:rsidR="00A66BB2" w:rsidRPr="00A66BB2">
        <w:t>;</w:t>
      </w:r>
    </w:p>
    <w:p w14:paraId="03B29639" w14:textId="77777777" w:rsidR="00A62041" w:rsidRPr="00A66BB2" w:rsidRDefault="00A62041" w:rsidP="00560BA5">
      <w:pPr>
        <w:pStyle w:val="a1"/>
      </w:pPr>
      <w:r>
        <w:t>мониторинг состояния датчиков и счетчиков (проверка их сост</w:t>
      </w:r>
      <w:r>
        <w:t>о</w:t>
      </w:r>
      <w:r>
        <w:t>яния, опрос текущего значения)</w:t>
      </w:r>
      <w:r w:rsidR="00A66BB2" w:rsidRPr="00A66BB2">
        <w:t>;</w:t>
      </w:r>
    </w:p>
    <w:p w14:paraId="7539BEF4" w14:textId="77777777" w:rsidR="00A62041" w:rsidRPr="00A66BB2" w:rsidRDefault="00A62041" w:rsidP="00560BA5">
      <w:pPr>
        <w:pStyle w:val="a1"/>
      </w:pPr>
      <w:r>
        <w:t>предоставление удаленного доступа к системе управления пол</w:t>
      </w:r>
      <w:r>
        <w:t>ь</w:t>
      </w:r>
      <w:r>
        <w:t>зователю</w:t>
      </w:r>
      <w:r w:rsidR="00A66BB2" w:rsidRPr="00A66BB2">
        <w:t>;</w:t>
      </w:r>
    </w:p>
    <w:p w14:paraId="435F83F6" w14:textId="77777777" w:rsidR="00A62041" w:rsidRPr="00A66BB2" w:rsidRDefault="00A62041" w:rsidP="00560BA5">
      <w:pPr>
        <w:pStyle w:val="a1"/>
      </w:pPr>
      <w:r>
        <w:t>защита канала передачи информации между клиентом и серв</w:t>
      </w:r>
      <w:r>
        <w:t>е</w:t>
      </w:r>
      <w:r>
        <w:t>ром</w:t>
      </w:r>
      <w:r w:rsidR="00A66BB2" w:rsidRPr="00A66BB2">
        <w:t>;</w:t>
      </w:r>
    </w:p>
    <w:p w14:paraId="42564ECE" w14:textId="77777777" w:rsidR="00A62041" w:rsidRPr="00A66BB2" w:rsidRDefault="00A62041" w:rsidP="00560BA5">
      <w:pPr>
        <w:pStyle w:val="a1"/>
      </w:pPr>
      <w:r>
        <w:t>реализация сценариев поведения (имитация присутствия, по</w:t>
      </w:r>
      <w:r>
        <w:t>д</w:t>
      </w:r>
      <w:r>
        <w:t>держание заданной температуры, включения устройств по распис</w:t>
      </w:r>
      <w:r>
        <w:t>а</w:t>
      </w:r>
      <w:r>
        <w:t>нию)</w:t>
      </w:r>
      <w:r w:rsidR="00A66BB2" w:rsidRPr="00A66BB2">
        <w:t>;</w:t>
      </w:r>
    </w:p>
    <w:p w14:paraId="041A17E5" w14:textId="77777777" w:rsidR="00771418" w:rsidRPr="00A66BB2" w:rsidRDefault="00A62041" w:rsidP="00560BA5">
      <w:pPr>
        <w:pStyle w:val="a1"/>
      </w:pPr>
      <w:r>
        <w:t>считывание данных с</w:t>
      </w:r>
      <w:r w:rsidR="00CC011F">
        <w:t>о</w:t>
      </w:r>
      <w:r>
        <w:t xml:space="preserve"> счетчиков, накопление статистики и предоставлении ее в </w:t>
      </w:r>
      <w:r w:rsidR="00A66BB2">
        <w:t>виде графиков</w:t>
      </w:r>
      <w:r w:rsidR="00A66BB2" w:rsidRPr="00A66BB2">
        <w:t>;</w:t>
      </w:r>
    </w:p>
    <w:p w14:paraId="7813649C" w14:textId="14A7818B" w:rsidR="00A62041" w:rsidRPr="00A52C12" w:rsidRDefault="00A52C12" w:rsidP="00560BA5">
      <w:pPr>
        <w:pStyle w:val="a1"/>
      </w:pPr>
      <w:r>
        <w:t xml:space="preserve">предоставление пользователю графического интерфейса </w:t>
      </w:r>
      <w:r>
        <w:t xml:space="preserve">на </w:t>
      </w:r>
      <w:r>
        <w:rPr>
          <w:lang w:val="en-US"/>
        </w:rPr>
        <w:t>PC</w:t>
      </w:r>
      <w:r w:rsidRPr="00A52C12">
        <w:t>.</w:t>
      </w:r>
    </w:p>
    <w:p w14:paraId="1B07AC43" w14:textId="77777777" w:rsidR="00A52C12" w:rsidRPr="00A52C12" w:rsidRDefault="00A52C12" w:rsidP="005A1B33">
      <w:pPr>
        <w:pStyle w:val="a6"/>
      </w:pPr>
      <w:r w:rsidRPr="00A52C12">
        <w:t>Дальнейшие требования к системе формируются в процессе проект</w:t>
      </w:r>
      <w:r w:rsidRPr="00A52C12">
        <w:t>и</w:t>
      </w:r>
      <w:r w:rsidRPr="00A52C12">
        <w:t>рования и разработки системы, а также  ходе дальнейших исследований в о</w:t>
      </w:r>
      <w:r w:rsidRPr="00A52C12">
        <w:t>б</w:t>
      </w:r>
      <w:r w:rsidRPr="00A52C12">
        <w:t>ласти применения онтологии предметной области в задаче информационного поиска.</w:t>
      </w:r>
    </w:p>
    <w:p w14:paraId="106835EC" w14:textId="77777777" w:rsidR="00A52C12" w:rsidRPr="00A62041" w:rsidRDefault="00A52C12" w:rsidP="00A62041">
      <w:pPr>
        <w:rPr>
          <w:sz w:val="28"/>
        </w:rPr>
      </w:pPr>
    </w:p>
    <w:p w14:paraId="08E95F54" w14:textId="77777777"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14:paraId="7BFABCA7" w14:textId="77777777" w:rsidR="005D5456" w:rsidRDefault="00EA2DC8" w:rsidP="005A1B33">
      <w:pPr>
        <w:pStyle w:val="11"/>
      </w:pPr>
      <w:bookmarkStart w:id="27" w:name="_Toc358749344"/>
      <w:bookmarkStart w:id="28" w:name="_Toc358799497"/>
      <w:bookmarkStart w:id="29" w:name="_Toc358830036"/>
      <w:r>
        <w:lastRenderedPageBreak/>
        <w:t>Разработка концепции системы</w:t>
      </w:r>
      <w:bookmarkEnd w:id="27"/>
      <w:bookmarkEnd w:id="28"/>
      <w:bookmarkEnd w:id="29"/>
    </w:p>
    <w:p w14:paraId="5D245A23" w14:textId="77777777" w:rsidR="00343F7C" w:rsidRDefault="00901082" w:rsidP="005A1B33">
      <w:pPr>
        <w:pStyle w:val="a6"/>
      </w:pPr>
      <w:r w:rsidRPr="00A52C12">
        <w:t xml:space="preserve">Разрабатываемая система </w:t>
      </w:r>
      <w:r w:rsidR="008D3A4B" w:rsidRPr="00A52C12">
        <w:t xml:space="preserve">будет </w:t>
      </w:r>
      <w:r w:rsidRPr="00A52C12">
        <w:t>представля</w:t>
      </w:r>
      <w:r w:rsidR="008D3A4B" w:rsidRPr="00A52C12">
        <w:t>ть</w:t>
      </w:r>
      <w:r w:rsidRPr="00A52C12">
        <w:t xml:space="preserve"> собой</w:t>
      </w:r>
      <w:r w:rsidR="009B5069" w:rsidRPr="00A52C12">
        <w:t xml:space="preserve"> </w:t>
      </w:r>
      <w:r w:rsidR="00A52C12" w:rsidRPr="00A52C12">
        <w:t>систему управл</w:t>
      </w:r>
      <w:r w:rsidR="00A52C12" w:rsidRPr="00A52C12">
        <w:t>е</w:t>
      </w:r>
      <w:r w:rsidR="00A52C12" w:rsidRPr="00A52C12">
        <w:t xml:space="preserve">ния </w:t>
      </w:r>
      <w:r w:rsidR="00A52C12">
        <w:t>Умным домом, которая должна собирать, обраб</w:t>
      </w:r>
      <w:r w:rsidR="00A52C12">
        <w:t>а</w:t>
      </w:r>
      <w:r w:rsidR="00A52C12">
        <w:t>тывать, анализировать данные с устройств и датчиков, а так же данная система сл</w:t>
      </w:r>
      <w:r w:rsidR="00203D82">
        <w:t xml:space="preserve">ужит интерфейсом между </w:t>
      </w:r>
      <w:r w:rsidR="008133F5" w:rsidRPr="008133F5">
        <w:t>жильцами дома</w:t>
      </w:r>
      <w:r w:rsidR="008133F5">
        <w:t xml:space="preserve"> </w:t>
      </w:r>
      <w:r w:rsidR="00203D82">
        <w:t xml:space="preserve">и оборудованием в доме. </w:t>
      </w:r>
    </w:p>
    <w:p w14:paraId="56A2DA23" w14:textId="77777777" w:rsidR="00203D82" w:rsidRDefault="00203D82" w:rsidP="005A1B33">
      <w:pPr>
        <w:pStyle w:val="a6"/>
      </w:pPr>
      <w:r>
        <w:t xml:space="preserve">Таким образом, система предоставляет собой </w:t>
      </w:r>
      <w:r w:rsidRPr="00203D82">
        <w:t>центр управления и о</w:t>
      </w:r>
      <w:r w:rsidRPr="00203D82">
        <w:t>т</w:t>
      </w:r>
      <w:r w:rsidRPr="00203D82">
        <w:t>веча</w:t>
      </w:r>
      <w:r>
        <w:t>ет</w:t>
      </w:r>
      <w:r w:rsidRPr="00203D82">
        <w:t xml:space="preserve"> за логику функционирования всей периферии, т.е. обрабатыв</w:t>
      </w:r>
      <w:r>
        <w:t>ает</w:t>
      </w:r>
      <w:r w:rsidRPr="00203D82">
        <w:t xml:space="preserve"> си</w:t>
      </w:r>
      <w:r w:rsidRPr="00203D82">
        <w:t>г</w:t>
      </w:r>
      <w:r w:rsidRPr="00203D82">
        <w:t>налы и да</w:t>
      </w:r>
      <w:r>
        <w:t>ет</w:t>
      </w:r>
      <w:r w:rsidRPr="00203D82">
        <w:t xml:space="preserve"> команды всем “ведомым” устройствам.</w:t>
      </w:r>
      <w:r>
        <w:t xml:space="preserve"> </w:t>
      </w:r>
    </w:p>
    <w:p w14:paraId="4097605C" w14:textId="77777777" w:rsidR="00D30B9F" w:rsidRDefault="00D30B9F" w:rsidP="005A1B33">
      <w:pPr>
        <w:pStyle w:val="a6"/>
      </w:pPr>
      <w:r>
        <w:t xml:space="preserve">Система должна предоставлять доступ не только из локальной сети и самого сервера, но и удаленно </w:t>
      </w:r>
      <w:r w:rsidR="00CC011F">
        <w:t>посредством спец</w:t>
      </w:r>
      <w:r w:rsidR="00CC011F">
        <w:t>и</w:t>
      </w:r>
      <w:r w:rsidR="00CC011F">
        <w:t>ального</w:t>
      </w:r>
      <w:r>
        <w:t xml:space="preserve"> клиент</w:t>
      </w:r>
      <w:r w:rsidR="00CC011F">
        <w:t>а</w:t>
      </w:r>
      <w:r>
        <w:t xml:space="preserve">, используя </w:t>
      </w:r>
      <w:r>
        <w:rPr>
          <w:lang w:val="en-US"/>
        </w:rPr>
        <w:t>TCP</w:t>
      </w:r>
      <w:r w:rsidRPr="00D30B9F">
        <w:t xml:space="preserve"> </w:t>
      </w:r>
      <w:r>
        <w:t>технологию и шифруя всю передаваемую информацию.</w:t>
      </w:r>
    </w:p>
    <w:p w14:paraId="0A5875A1" w14:textId="77777777" w:rsidR="00F13F3E" w:rsidRDefault="00D30B9F" w:rsidP="005A1B33">
      <w:pPr>
        <w:pStyle w:val="a6"/>
      </w:pPr>
      <w:r>
        <w:t>Для «общения» с датчиками должен быть разработан собственный протокол команд, что позволит увеличить уровень бе</w:t>
      </w:r>
      <w:r>
        <w:t>з</w:t>
      </w:r>
      <w:r>
        <w:t xml:space="preserve">опасности </w:t>
      </w:r>
      <w:r w:rsidR="00CC011F">
        <w:t>передачи,</w:t>
      </w:r>
      <w:r>
        <w:t xml:space="preserve"> и позволит не привязываться к сторонним разработкам</w:t>
      </w:r>
      <w:r w:rsidR="00CC011F">
        <w:t>. П</w:t>
      </w:r>
      <w:r>
        <w:t>о тем же причинам для удаленной связи с клиентом тоже используется собственный протокол команд и ответов.</w:t>
      </w:r>
    </w:p>
    <w:p w14:paraId="7EA54A8C" w14:textId="77777777" w:rsidR="00D30B9F" w:rsidRDefault="00F13F3E" w:rsidP="005A1B33">
      <w:pPr>
        <w:pStyle w:val="a6"/>
      </w:pPr>
      <w:r>
        <w:t>Исходя из того, что система обрабатывает большое количество соб</w:t>
      </w:r>
      <w:r>
        <w:t>ы</w:t>
      </w:r>
      <w:r>
        <w:t>тий (команд пользователя, срабатывания датчиков, з</w:t>
      </w:r>
      <w:r>
        <w:t>а</w:t>
      </w:r>
      <w:r>
        <w:t>дачи по расписанию, посылка команд «ведомым устройствам») система должна быть многопото</w:t>
      </w:r>
      <w:r>
        <w:t>ч</w:t>
      </w:r>
      <w:r>
        <w:t>ной. Многопоточность так же позволит оперативно реагировать на экстре</w:t>
      </w:r>
      <w:r>
        <w:t>н</w:t>
      </w:r>
      <w:r>
        <w:t>ные события, даже если их приходит несколько в один и тот же момент вр</w:t>
      </w:r>
      <w:r>
        <w:t>е</w:t>
      </w:r>
      <w:r>
        <w:t>мени, что позволит добиться приемлемого времени реакции на события.</w:t>
      </w:r>
      <w:r w:rsidR="00D30B9F">
        <w:t xml:space="preserve"> </w:t>
      </w:r>
    </w:p>
    <w:p w14:paraId="2629CB61" w14:textId="77777777" w:rsidR="00D30B9F" w:rsidRDefault="00D30B9F" w:rsidP="005A1B33">
      <w:pPr>
        <w:pStyle w:val="a6"/>
      </w:pPr>
      <w:r>
        <w:t xml:space="preserve">Система должна иметь </w:t>
      </w:r>
      <w:r w:rsidRPr="00D30B9F">
        <w:t>масштабируемость</w:t>
      </w:r>
      <w:r>
        <w:t>, то есть возможность по</w:t>
      </w:r>
      <w:r>
        <w:t>д</w:t>
      </w:r>
      <w:r>
        <w:t>ключен</w:t>
      </w:r>
      <w:r w:rsidR="00F13F3E">
        <w:t>ия новых устройств их интеграция с системой независимо от их типа.</w:t>
      </w:r>
    </w:p>
    <w:p w14:paraId="2C6C1F15" w14:textId="77777777" w:rsidR="00F13F3E" w:rsidRDefault="00F13F3E" w:rsidP="005A1B33">
      <w:pPr>
        <w:pStyle w:val="a6"/>
      </w:pPr>
      <w:r>
        <w:t>Система управления должна предоставлять относительно простой способ развертывания на реальном объекте, то есть простая установка, отн</w:t>
      </w:r>
      <w:r>
        <w:t>о</w:t>
      </w:r>
      <w:r>
        <w:lastRenderedPageBreak/>
        <w:t>сительно понятное добавление данных об устройствах в базу данных и оп</w:t>
      </w:r>
      <w:r>
        <w:t>и</w:t>
      </w:r>
      <w:r>
        <w:t>сания их поведения и д</w:t>
      </w:r>
      <w:r>
        <w:t>о</w:t>
      </w:r>
      <w:r>
        <w:t>бавления данных в систему о хозяевах дома.</w:t>
      </w:r>
    </w:p>
    <w:p w14:paraId="4AF1301C" w14:textId="77777777" w:rsidR="00F13F3E" w:rsidRPr="00F13F3E" w:rsidRDefault="00F13F3E" w:rsidP="005A1B33">
      <w:pPr>
        <w:pStyle w:val="a6"/>
      </w:pPr>
      <w:r>
        <w:t xml:space="preserve">Клиентская часть система должна быть реализована, как на </w:t>
      </w:r>
      <w:r>
        <w:rPr>
          <w:lang w:val="en-US"/>
        </w:rPr>
        <w:t>IBM</w:t>
      </w:r>
      <w:r w:rsidRPr="00F13F3E">
        <w:t xml:space="preserve"> </w:t>
      </w:r>
      <w:r>
        <w:t>со</w:t>
      </w:r>
      <w:r>
        <w:t>в</w:t>
      </w:r>
      <w:r>
        <w:t>местимом компьютере, так и на мобильной</w:t>
      </w:r>
      <w:r w:rsidRPr="00F13F3E">
        <w:t xml:space="preserve"> </w:t>
      </w:r>
      <w:r>
        <w:t>пла</w:t>
      </w:r>
      <w:r>
        <w:t>т</w:t>
      </w:r>
      <w:r>
        <w:t xml:space="preserve">форме </w:t>
      </w:r>
      <w:r>
        <w:rPr>
          <w:lang w:val="en-US"/>
        </w:rPr>
        <w:t>Android</w:t>
      </w:r>
      <w:r w:rsidRPr="00F13F3E">
        <w:t xml:space="preserve">, </w:t>
      </w:r>
      <w:r>
        <w:t>это позволит пользователю постоянно</w:t>
      </w:r>
      <w:r w:rsidR="008133F5">
        <w:t xml:space="preserve"> иметь</w:t>
      </w:r>
      <w:r>
        <w:t xml:space="preserve"> доступ к системе управления своим домом.</w:t>
      </w:r>
    </w:p>
    <w:p w14:paraId="21CF86F4" w14:textId="77777777" w:rsidR="007E2EB3" w:rsidRDefault="007E2EB3" w:rsidP="00697D43"/>
    <w:p w14:paraId="3178FDE2" w14:textId="77777777" w:rsidR="00046770" w:rsidRDefault="00046770">
      <w:pPr>
        <w:rPr>
          <w:rFonts w:ascii="Times New Roman" w:eastAsiaTheme="majorEastAsia" w:hAnsi="Times New Roman" w:cstheme="majorBidi"/>
          <w:color w:val="000000" w:themeColor="text1"/>
          <w:sz w:val="32"/>
          <w:szCs w:val="32"/>
        </w:rPr>
      </w:pPr>
      <w:r>
        <w:br w:type="page"/>
      </w:r>
    </w:p>
    <w:p w14:paraId="09B08645" w14:textId="77777777" w:rsidR="00471E89" w:rsidRPr="005A1B33" w:rsidRDefault="001C1606" w:rsidP="005A1B33">
      <w:pPr>
        <w:pStyle w:val="11"/>
      </w:pPr>
      <w:bookmarkStart w:id="30" w:name="_Toc358749345"/>
      <w:bookmarkStart w:id="31" w:name="_Toc358799498"/>
      <w:bookmarkStart w:id="32" w:name="_Toc358830037"/>
      <w:r w:rsidRPr="005A1B33">
        <w:lastRenderedPageBreak/>
        <w:t>Техническое задание</w:t>
      </w:r>
      <w:bookmarkEnd w:id="30"/>
      <w:bookmarkEnd w:id="31"/>
      <w:bookmarkEnd w:id="32"/>
    </w:p>
    <w:p w14:paraId="541BBD43" w14:textId="77777777" w:rsidR="00F46E2F" w:rsidRPr="00B03B82" w:rsidRDefault="00F46E2F" w:rsidP="002817D6">
      <w:pPr>
        <w:pStyle w:val="20"/>
      </w:pPr>
      <w:bookmarkStart w:id="33" w:name="_Toc358749346"/>
      <w:bookmarkStart w:id="34" w:name="_Toc358799499"/>
      <w:bookmarkStart w:id="35" w:name="_Toc358830038"/>
      <w:r w:rsidRPr="00B03B82">
        <w:t>Общие положения</w:t>
      </w:r>
      <w:bookmarkEnd w:id="33"/>
      <w:bookmarkEnd w:id="34"/>
      <w:bookmarkEnd w:id="35"/>
    </w:p>
    <w:p w14:paraId="47389605" w14:textId="77777777" w:rsidR="00C70BD8" w:rsidRPr="002817D6" w:rsidRDefault="00C70BD8" w:rsidP="005A1B33">
      <w:pPr>
        <w:pStyle w:val="30"/>
      </w:pPr>
      <w:bookmarkStart w:id="36" w:name="_Toc177034189"/>
      <w:bookmarkStart w:id="37" w:name="_Toc177034342"/>
      <w:bookmarkStart w:id="38" w:name="_Toc321533975"/>
      <w:bookmarkStart w:id="39" w:name="_Toc321795301"/>
      <w:bookmarkStart w:id="40" w:name="_Toc327648492"/>
      <w:bookmarkStart w:id="41" w:name="_Toc327710946"/>
      <w:bookmarkStart w:id="42" w:name="_Toc358749347"/>
      <w:bookmarkStart w:id="43" w:name="_Toc358799500"/>
      <w:bookmarkStart w:id="44" w:name="_Toc358830039"/>
      <w:r w:rsidRPr="002817D6">
        <w:t>Полное наименование системы и ее условное обозначение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60E0201F" w14:textId="77777777" w:rsidR="00675987" w:rsidRPr="00471E89" w:rsidRDefault="00675987" w:rsidP="005A1B33">
      <w:pPr>
        <w:pStyle w:val="a6"/>
      </w:pPr>
      <w:r w:rsidRPr="00471E89">
        <w:t>Полное название системы: «Система управления АПК «Умный дом»»</w:t>
      </w:r>
    </w:p>
    <w:p w14:paraId="113D2B18" w14:textId="77777777" w:rsidR="00675987" w:rsidRPr="00D31499" w:rsidRDefault="00675987" w:rsidP="005A1B33">
      <w:pPr>
        <w:pStyle w:val="a6"/>
      </w:pPr>
      <w:r w:rsidRPr="00511CA7">
        <w:t>Условное обозначение: «</w:t>
      </w:r>
      <w:r w:rsidRPr="00511CA7">
        <w:rPr>
          <w:lang w:val="en-US"/>
        </w:rPr>
        <w:t>Smart</w:t>
      </w:r>
      <w:r w:rsidRPr="00511CA7">
        <w:t xml:space="preserve"> </w:t>
      </w:r>
      <w:r w:rsidRPr="00511CA7">
        <w:rPr>
          <w:lang w:val="en-US"/>
        </w:rPr>
        <w:t>house</w:t>
      </w:r>
      <w:r w:rsidRPr="00511CA7">
        <w:t>»</w:t>
      </w:r>
      <w:r w:rsidRPr="00D31499">
        <w:t xml:space="preserve"> </w:t>
      </w:r>
    </w:p>
    <w:p w14:paraId="72AAE56C" w14:textId="77777777" w:rsidR="00912484" w:rsidRPr="005A1B33" w:rsidRDefault="00912484" w:rsidP="005A1B33">
      <w:pPr>
        <w:pStyle w:val="30"/>
      </w:pPr>
      <w:bookmarkStart w:id="45" w:name="_Toc358749348"/>
      <w:bookmarkStart w:id="46" w:name="_Toc358799501"/>
      <w:bookmarkStart w:id="47" w:name="_Toc358830040"/>
      <w:r w:rsidRPr="005A1B33">
        <w:t>Номер договора</w:t>
      </w:r>
      <w:bookmarkEnd w:id="45"/>
      <w:bookmarkEnd w:id="46"/>
      <w:bookmarkEnd w:id="47"/>
    </w:p>
    <w:p w14:paraId="213058CC" w14:textId="77777777" w:rsidR="00675987" w:rsidRPr="00D31499" w:rsidRDefault="00B11BB3" w:rsidP="005A1B33">
      <w:pPr>
        <w:pStyle w:val="a6"/>
      </w:pPr>
      <w:r>
        <w:t>Д</w:t>
      </w:r>
      <w:r w:rsidR="00675987" w:rsidRPr="00511CA7">
        <w:t>оговор отсутствует.</w:t>
      </w:r>
    </w:p>
    <w:p w14:paraId="56CB47A0" w14:textId="77777777" w:rsidR="00912484" w:rsidRPr="00D31499" w:rsidRDefault="00912484" w:rsidP="005A1B33">
      <w:pPr>
        <w:pStyle w:val="30"/>
      </w:pPr>
      <w:bookmarkStart w:id="48" w:name="_Toc358749349"/>
      <w:bookmarkStart w:id="49" w:name="_Toc358799502"/>
      <w:bookmarkStart w:id="50" w:name="_Toc358830041"/>
      <w:r>
        <w:t>Наименование организации заказчика и участников работ</w:t>
      </w:r>
      <w:bookmarkEnd w:id="48"/>
      <w:bookmarkEnd w:id="49"/>
      <w:bookmarkEnd w:id="50"/>
    </w:p>
    <w:p w14:paraId="4F87A3D5" w14:textId="77777777" w:rsidR="00675987" w:rsidRPr="00511CA7" w:rsidRDefault="008F169F" w:rsidP="005A1B33">
      <w:pPr>
        <w:pStyle w:val="a6"/>
      </w:pPr>
      <w:r>
        <w:t>Заказчик: Кафедра И</w:t>
      </w:r>
      <w:r w:rsidR="00675987" w:rsidRPr="00511CA7">
        <w:t>нформационных технологий ФГБОУ ВПО «Ив</w:t>
      </w:r>
      <w:r w:rsidR="00675987" w:rsidRPr="00511CA7">
        <w:t>а</w:t>
      </w:r>
      <w:r w:rsidR="00675987" w:rsidRPr="00511CA7">
        <w:t>новский</w:t>
      </w:r>
      <w:r w:rsidR="0088680F" w:rsidRPr="0088680F">
        <w:t xml:space="preserve"> </w:t>
      </w:r>
      <w:r w:rsidR="0088680F">
        <w:t>государственный</w:t>
      </w:r>
      <w:r w:rsidR="007C0E32">
        <w:t xml:space="preserve"> химико-</w:t>
      </w:r>
      <w:r w:rsidR="00675987" w:rsidRPr="00511CA7">
        <w:t>технологический университет».</w:t>
      </w:r>
    </w:p>
    <w:p w14:paraId="21A51300" w14:textId="77777777" w:rsidR="00675987" w:rsidRPr="00511CA7" w:rsidRDefault="00116292" w:rsidP="005A1B33">
      <w:pPr>
        <w:pStyle w:val="a6"/>
      </w:pPr>
      <w:r w:rsidRPr="00511CA7">
        <w:t>Исполнители: студенты группы 4 – 42 Вакин Дмитрий Александр</w:t>
      </w:r>
      <w:r w:rsidRPr="00511CA7">
        <w:t>о</w:t>
      </w:r>
      <w:r w:rsidRPr="00511CA7">
        <w:t xml:space="preserve">вич, Соколов Владимир Леонидович. </w:t>
      </w:r>
    </w:p>
    <w:p w14:paraId="54D69AB3" w14:textId="77777777" w:rsidR="00912484" w:rsidRDefault="00912484" w:rsidP="005A1B33">
      <w:pPr>
        <w:pStyle w:val="30"/>
      </w:pPr>
      <w:bookmarkStart w:id="51" w:name="_Toc177034192"/>
      <w:bookmarkStart w:id="52" w:name="_Toc177034345"/>
      <w:bookmarkStart w:id="53" w:name="_Toc321533978"/>
      <w:bookmarkStart w:id="54" w:name="_Toc321795304"/>
      <w:bookmarkStart w:id="55" w:name="_Toc327648495"/>
      <w:bookmarkStart w:id="56" w:name="_Toc327710949"/>
      <w:bookmarkStart w:id="57" w:name="_Toc358749350"/>
      <w:bookmarkStart w:id="58" w:name="_Toc358799503"/>
      <w:bookmarkStart w:id="59" w:name="_Toc358830042"/>
      <w:r>
        <w:t>Перечень документов, на основании которых создается система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47F9AB9B" w14:textId="77777777" w:rsidR="00116292" w:rsidRPr="00116292" w:rsidRDefault="00B456FA" w:rsidP="005A1B33">
      <w:pPr>
        <w:pStyle w:val="a6"/>
      </w:pPr>
      <w:r>
        <w:t>Д</w:t>
      </w:r>
      <w:r w:rsidR="00116292" w:rsidRPr="00116292">
        <w:t>окументы отсутствуют.</w:t>
      </w:r>
    </w:p>
    <w:p w14:paraId="50392656" w14:textId="77777777" w:rsidR="00912484" w:rsidRDefault="00CD51F2" w:rsidP="005A1B33">
      <w:pPr>
        <w:pStyle w:val="30"/>
      </w:pPr>
      <w:bookmarkStart w:id="60" w:name="_Toc177034193"/>
      <w:bookmarkStart w:id="61" w:name="_Toc177034346"/>
      <w:bookmarkStart w:id="62" w:name="_Toc321533979"/>
      <w:bookmarkStart w:id="63" w:name="_Toc321795305"/>
      <w:bookmarkStart w:id="64" w:name="_Toc327648496"/>
      <w:bookmarkStart w:id="65" w:name="_Toc327710950"/>
      <w:bookmarkStart w:id="66" w:name="_Toc358749351"/>
      <w:bookmarkStart w:id="67" w:name="_Toc358799504"/>
      <w:bookmarkStart w:id="68" w:name="_Toc358830043"/>
      <w:r>
        <w:t>Плановые</w:t>
      </w:r>
      <w:r w:rsidR="00912484">
        <w:t xml:space="preserve"> сроки</w:t>
      </w:r>
      <w:r w:rsidR="00B03B82">
        <w:t xml:space="preserve"> начала и окончания работ</w:t>
      </w:r>
      <w:r w:rsidR="00912484">
        <w:t xml:space="preserve"> по созданию системы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3B808098" w14:textId="77777777" w:rsidR="00116292" w:rsidRPr="00116292" w:rsidRDefault="00116292" w:rsidP="005A1B33">
      <w:pPr>
        <w:pStyle w:val="a6"/>
      </w:pPr>
      <w:r w:rsidRPr="00116292">
        <w:t>Плановый срок начала работы – 17.09.2012.</w:t>
      </w:r>
    </w:p>
    <w:p w14:paraId="4BD20868" w14:textId="77777777" w:rsidR="00116292" w:rsidRDefault="00116292" w:rsidP="005A1B33">
      <w:pPr>
        <w:pStyle w:val="a6"/>
      </w:pPr>
      <w:r w:rsidRPr="00116292">
        <w:t>Плановый срок окончания работы – 10.06.2013.</w:t>
      </w:r>
    </w:p>
    <w:p w14:paraId="539958AB" w14:textId="77777777" w:rsidR="002C1724" w:rsidRDefault="002C1724" w:rsidP="002C1724">
      <w:pPr>
        <w:pStyle w:val="a6"/>
      </w:pPr>
      <w:r w:rsidRPr="002C1724">
        <w:t>Сроки, состав и очередность работ являются ориентировочными и м</w:t>
      </w:r>
      <w:r w:rsidRPr="002C1724">
        <w:t>о</w:t>
      </w:r>
      <w:r w:rsidRPr="002C1724">
        <w:t>гут изменяться по согласованию с заказчиком.</w:t>
      </w:r>
    </w:p>
    <w:p w14:paraId="3CEB7EA0" w14:textId="77777777" w:rsidR="002C1724" w:rsidRDefault="002C1724" w:rsidP="002C1724">
      <w:pPr>
        <w:pStyle w:val="a6"/>
      </w:pPr>
      <w:r>
        <w:t xml:space="preserve">Плановые сроки отображены </w:t>
      </w:r>
      <w:r w:rsidR="00FC6C0B">
        <w:fldChar w:fldCharType="begin"/>
      </w:r>
      <w:r w:rsidR="00FC6C0B">
        <w:instrText xml:space="preserve"> REF _Ref358741184 \h  \* MERGEFORMAT </w:instrText>
      </w:r>
      <w:r w:rsidR="00FC6C0B">
        <w:fldChar w:fldCharType="separate"/>
      </w:r>
      <w:r w:rsidRPr="002C1724">
        <w:t>Таблица -  2</w:t>
      </w:r>
      <w:r w:rsidR="00FC6C0B">
        <w:fldChar w:fldCharType="end"/>
      </w:r>
    </w:p>
    <w:p w14:paraId="3165862F" w14:textId="77777777" w:rsidR="002C1724" w:rsidRPr="002C1724" w:rsidRDefault="002C1724" w:rsidP="002C1724">
      <w:pPr>
        <w:pStyle w:val="af0"/>
        <w:keepNext/>
        <w:rPr>
          <w:i w:val="0"/>
          <w:sz w:val="28"/>
          <w:szCs w:val="28"/>
        </w:rPr>
      </w:pPr>
      <w:bookmarkStart w:id="69" w:name="_Ref358741184"/>
      <w:r w:rsidRPr="002C1724">
        <w:rPr>
          <w:i w:val="0"/>
          <w:sz w:val="28"/>
          <w:szCs w:val="28"/>
        </w:rPr>
        <w:lastRenderedPageBreak/>
        <w:t xml:space="preserve">Таблица -  </w:t>
      </w:r>
      <w:r w:rsidR="00F10F84" w:rsidRPr="002C1724">
        <w:rPr>
          <w:i w:val="0"/>
          <w:sz w:val="28"/>
          <w:szCs w:val="28"/>
        </w:rPr>
        <w:fldChar w:fldCharType="begin"/>
      </w:r>
      <w:r w:rsidRPr="002C1724">
        <w:rPr>
          <w:i w:val="0"/>
          <w:sz w:val="28"/>
          <w:szCs w:val="28"/>
        </w:rPr>
        <w:instrText xml:space="preserve"> SEQ Таблица_-_ \* ARABIC </w:instrText>
      </w:r>
      <w:r w:rsidR="00F10F84" w:rsidRPr="002C1724">
        <w:rPr>
          <w:i w:val="0"/>
          <w:sz w:val="28"/>
          <w:szCs w:val="28"/>
        </w:rPr>
        <w:fldChar w:fldCharType="separate"/>
      </w:r>
      <w:r w:rsidRPr="002C1724">
        <w:rPr>
          <w:i w:val="0"/>
          <w:noProof/>
          <w:sz w:val="28"/>
          <w:szCs w:val="28"/>
        </w:rPr>
        <w:t>2</w:t>
      </w:r>
      <w:r w:rsidR="00F10F84" w:rsidRPr="002C1724">
        <w:rPr>
          <w:i w:val="0"/>
          <w:sz w:val="28"/>
          <w:szCs w:val="28"/>
        </w:rPr>
        <w:fldChar w:fldCharType="end"/>
      </w:r>
      <w:bookmarkEnd w:id="69"/>
      <w:r w:rsidRPr="002C1724">
        <w:rPr>
          <w:i w:val="0"/>
          <w:sz w:val="28"/>
          <w:szCs w:val="28"/>
        </w:rPr>
        <w:t xml:space="preserve"> Плановые сроки начала и окончания работы по созданию сист</w:t>
      </w:r>
      <w:r w:rsidRPr="002C1724">
        <w:rPr>
          <w:i w:val="0"/>
          <w:sz w:val="28"/>
          <w:szCs w:val="28"/>
        </w:rPr>
        <w:t>е</w:t>
      </w:r>
      <w:r w:rsidRPr="002C1724">
        <w:rPr>
          <w:i w:val="0"/>
          <w:sz w:val="28"/>
          <w:szCs w:val="28"/>
        </w:rPr>
        <w:t>мы</w:t>
      </w:r>
    </w:p>
    <w:tbl>
      <w:tblPr>
        <w:tblW w:w="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025"/>
        <w:gridCol w:w="1276"/>
        <w:gridCol w:w="1843"/>
        <w:gridCol w:w="1559"/>
      </w:tblGrid>
      <w:tr w:rsidR="002C1724" w:rsidRPr="00D31499" w14:paraId="641EB3F7" w14:textId="77777777" w:rsidTr="00FC6C0B">
        <w:tc>
          <w:tcPr>
            <w:tcW w:w="567" w:type="dxa"/>
            <w:vAlign w:val="center"/>
          </w:tcPr>
          <w:p w14:paraId="1ED98C8C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1AF197AD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025" w:type="dxa"/>
            <w:vAlign w:val="center"/>
          </w:tcPr>
          <w:p w14:paraId="41547FE5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Наименование раздела (вида) работы</w:t>
            </w:r>
          </w:p>
        </w:tc>
        <w:tc>
          <w:tcPr>
            <w:tcW w:w="1276" w:type="dxa"/>
            <w:vAlign w:val="center"/>
          </w:tcPr>
          <w:p w14:paraId="61BB48EF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Семестр</w:t>
            </w:r>
          </w:p>
        </w:tc>
        <w:tc>
          <w:tcPr>
            <w:tcW w:w="1843" w:type="dxa"/>
            <w:vAlign w:val="center"/>
          </w:tcPr>
          <w:p w14:paraId="68E9E35F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Сроки выпо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нения</w:t>
            </w:r>
          </w:p>
        </w:tc>
        <w:tc>
          <w:tcPr>
            <w:tcW w:w="1559" w:type="dxa"/>
            <w:vAlign w:val="center"/>
          </w:tcPr>
          <w:p w14:paraId="6FC49896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C1724" w:rsidRPr="00D31499" w14:paraId="3EDDDE41" w14:textId="77777777" w:rsidTr="00FC6C0B">
        <w:tc>
          <w:tcPr>
            <w:tcW w:w="567" w:type="dxa"/>
          </w:tcPr>
          <w:p w14:paraId="08EB0624" w14:textId="77777777" w:rsidR="002C1724" w:rsidRPr="00D31499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3B574CC6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Выбор темы проекта. В</w:t>
            </w:r>
            <w:r w:rsidRPr="00D31499">
              <w:rPr>
                <w:sz w:val="24"/>
              </w:rPr>
              <w:t>ы</w:t>
            </w:r>
            <w:r w:rsidRPr="00D31499">
              <w:rPr>
                <w:sz w:val="24"/>
              </w:rPr>
              <w:t>работка целей и задач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 Определение осно</w:t>
            </w:r>
            <w:r w:rsidRPr="00D31499">
              <w:rPr>
                <w:sz w:val="24"/>
              </w:rPr>
              <w:t>в</w:t>
            </w:r>
            <w:r w:rsidRPr="00D31499">
              <w:rPr>
                <w:sz w:val="24"/>
              </w:rPr>
              <w:t>ных результатов пр</w:t>
            </w:r>
            <w:r w:rsidRPr="00D31499">
              <w:rPr>
                <w:sz w:val="24"/>
              </w:rPr>
              <w:t>о</w:t>
            </w:r>
            <w:r w:rsidRPr="00D31499">
              <w:rPr>
                <w:sz w:val="24"/>
              </w:rPr>
              <w:t>екта.</w:t>
            </w:r>
          </w:p>
        </w:tc>
        <w:tc>
          <w:tcPr>
            <w:tcW w:w="1276" w:type="dxa"/>
            <w:vAlign w:val="center"/>
          </w:tcPr>
          <w:p w14:paraId="1F291C87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07381D4B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17.09.2012</w:t>
            </w:r>
          </w:p>
        </w:tc>
        <w:tc>
          <w:tcPr>
            <w:tcW w:w="1559" w:type="dxa"/>
          </w:tcPr>
          <w:p w14:paraId="0EC88D35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275DF797" w14:textId="77777777" w:rsidTr="00FC6C0B">
        <w:tc>
          <w:tcPr>
            <w:tcW w:w="567" w:type="dxa"/>
          </w:tcPr>
          <w:p w14:paraId="60A43FB3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182C98EF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Формирование требов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ний к системе.</w:t>
            </w:r>
          </w:p>
        </w:tc>
        <w:tc>
          <w:tcPr>
            <w:tcW w:w="1276" w:type="dxa"/>
            <w:vAlign w:val="center"/>
          </w:tcPr>
          <w:p w14:paraId="01F3D9AD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02F274F4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01.10.2012</w:t>
            </w:r>
          </w:p>
        </w:tc>
        <w:tc>
          <w:tcPr>
            <w:tcW w:w="1559" w:type="dxa"/>
          </w:tcPr>
          <w:p w14:paraId="2A7D637A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2D2D0F80" w14:textId="77777777" w:rsidTr="00FC6C0B">
        <w:tc>
          <w:tcPr>
            <w:tcW w:w="567" w:type="dxa"/>
          </w:tcPr>
          <w:p w14:paraId="5AF0177F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47C25374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технического задания.</w:t>
            </w:r>
          </w:p>
        </w:tc>
        <w:tc>
          <w:tcPr>
            <w:tcW w:w="1276" w:type="dxa"/>
            <w:vAlign w:val="center"/>
          </w:tcPr>
          <w:p w14:paraId="05086DB3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2F65165D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15.10.2012</w:t>
            </w:r>
          </w:p>
        </w:tc>
        <w:tc>
          <w:tcPr>
            <w:tcW w:w="1559" w:type="dxa"/>
          </w:tcPr>
          <w:p w14:paraId="5417B950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05CBE939" w14:textId="77777777" w:rsidTr="00FC6C0B">
        <w:tc>
          <w:tcPr>
            <w:tcW w:w="567" w:type="dxa"/>
          </w:tcPr>
          <w:p w14:paraId="34B86862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21894B00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концепции с</w:t>
            </w:r>
            <w:r w:rsidRPr="00D31499">
              <w:rPr>
                <w:sz w:val="24"/>
              </w:rPr>
              <w:t>и</w:t>
            </w:r>
            <w:r w:rsidRPr="00D31499">
              <w:rPr>
                <w:sz w:val="24"/>
              </w:rPr>
              <w:t>стемы.</w:t>
            </w:r>
          </w:p>
        </w:tc>
        <w:tc>
          <w:tcPr>
            <w:tcW w:w="1276" w:type="dxa"/>
            <w:vAlign w:val="center"/>
          </w:tcPr>
          <w:p w14:paraId="2B0EF8D9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786D58FF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01.11.2012</w:t>
            </w:r>
          </w:p>
        </w:tc>
        <w:tc>
          <w:tcPr>
            <w:tcW w:w="1559" w:type="dxa"/>
          </w:tcPr>
          <w:p w14:paraId="15FC295F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70685EDB" w14:textId="77777777" w:rsidTr="00FC6C0B">
        <w:tc>
          <w:tcPr>
            <w:tcW w:w="567" w:type="dxa"/>
          </w:tcPr>
          <w:p w14:paraId="7ABEDCA9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07243F00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архитектуры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ера и протокола обмена данными между контрол</w:t>
            </w:r>
            <w:r>
              <w:rPr>
                <w:sz w:val="24"/>
              </w:rPr>
              <w:t>л</w:t>
            </w:r>
            <w:r w:rsidRPr="00D31499">
              <w:rPr>
                <w:sz w:val="24"/>
              </w:rPr>
              <w:t>ером и системой управления.</w:t>
            </w:r>
          </w:p>
        </w:tc>
        <w:tc>
          <w:tcPr>
            <w:tcW w:w="1276" w:type="dxa"/>
            <w:vAlign w:val="center"/>
          </w:tcPr>
          <w:p w14:paraId="1491A35E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323501C0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19.11.2012</w:t>
            </w:r>
          </w:p>
        </w:tc>
        <w:tc>
          <w:tcPr>
            <w:tcW w:w="1559" w:type="dxa"/>
          </w:tcPr>
          <w:p w14:paraId="3690E9DC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48E5C797" w14:textId="77777777" w:rsidTr="00FC6C0B">
        <w:tc>
          <w:tcPr>
            <w:tcW w:w="567" w:type="dxa"/>
          </w:tcPr>
          <w:p w14:paraId="6F0BF1C4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3846CFEF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Разработка протокола св</w:t>
            </w:r>
            <w:r w:rsidRPr="00D31499">
              <w:rPr>
                <w:sz w:val="24"/>
              </w:rPr>
              <w:t>я</w:t>
            </w:r>
            <w:r w:rsidRPr="00D31499">
              <w:rPr>
                <w:sz w:val="24"/>
              </w:rPr>
              <w:t>зи между сервером и уд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ленным клиентом.</w:t>
            </w:r>
          </w:p>
        </w:tc>
        <w:tc>
          <w:tcPr>
            <w:tcW w:w="1276" w:type="dxa"/>
            <w:vAlign w:val="center"/>
          </w:tcPr>
          <w:p w14:paraId="0FA3D4AD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1B22A3F4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03.12.2012</w:t>
            </w:r>
          </w:p>
        </w:tc>
        <w:tc>
          <w:tcPr>
            <w:tcW w:w="1559" w:type="dxa"/>
          </w:tcPr>
          <w:p w14:paraId="1AF87679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6D84A7A2" w14:textId="77777777" w:rsidTr="00FC6C0B">
        <w:tc>
          <w:tcPr>
            <w:tcW w:w="567" w:type="dxa"/>
          </w:tcPr>
          <w:p w14:paraId="3226B835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1275A69E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Проектирование архите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туры решения. Разработка структуры программных классов.</w:t>
            </w:r>
          </w:p>
        </w:tc>
        <w:tc>
          <w:tcPr>
            <w:tcW w:w="1276" w:type="dxa"/>
            <w:vAlign w:val="center"/>
          </w:tcPr>
          <w:p w14:paraId="4685BB50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136FC395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04.02.2013</w:t>
            </w:r>
          </w:p>
        </w:tc>
        <w:tc>
          <w:tcPr>
            <w:tcW w:w="1559" w:type="dxa"/>
          </w:tcPr>
          <w:p w14:paraId="41AEE499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53739EA2" w14:textId="77777777" w:rsidTr="00FC6C0B">
        <w:tc>
          <w:tcPr>
            <w:tcW w:w="567" w:type="dxa"/>
          </w:tcPr>
          <w:p w14:paraId="151FDAD4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021ABCEE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Реализация алгоритмов протоколов связи, сервера и клиента.</w:t>
            </w:r>
          </w:p>
        </w:tc>
        <w:tc>
          <w:tcPr>
            <w:tcW w:w="1276" w:type="dxa"/>
            <w:vAlign w:val="center"/>
          </w:tcPr>
          <w:p w14:paraId="56CE95A1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4E4F30E9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29.03.2013</w:t>
            </w:r>
          </w:p>
        </w:tc>
        <w:tc>
          <w:tcPr>
            <w:tcW w:w="1559" w:type="dxa"/>
          </w:tcPr>
          <w:p w14:paraId="4F1428F2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055CB96C" w14:textId="77777777" w:rsidTr="00FC6C0B">
        <w:tc>
          <w:tcPr>
            <w:tcW w:w="567" w:type="dxa"/>
          </w:tcPr>
          <w:p w14:paraId="15999B13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40DEE2CC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Представление промеж</w:t>
            </w:r>
            <w:r w:rsidRPr="00D31499">
              <w:rPr>
                <w:sz w:val="24"/>
              </w:rPr>
              <w:t>у</w:t>
            </w:r>
            <w:r w:rsidRPr="00D31499">
              <w:rPr>
                <w:sz w:val="24"/>
              </w:rPr>
              <w:t>точных результатов.</w:t>
            </w:r>
          </w:p>
        </w:tc>
        <w:tc>
          <w:tcPr>
            <w:tcW w:w="1276" w:type="dxa"/>
            <w:vAlign w:val="center"/>
          </w:tcPr>
          <w:p w14:paraId="41AF7D1B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045F5C37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30.04.2013</w:t>
            </w:r>
          </w:p>
        </w:tc>
        <w:tc>
          <w:tcPr>
            <w:tcW w:w="1559" w:type="dxa"/>
          </w:tcPr>
          <w:p w14:paraId="59615091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32022E1F" w14:textId="77777777" w:rsidTr="00FC6C0B">
        <w:tc>
          <w:tcPr>
            <w:tcW w:w="567" w:type="dxa"/>
          </w:tcPr>
          <w:p w14:paraId="5142298B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72409402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Завершение разработки проекта. Тестирование и приемосдаточные испыт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ния решения. Оформление работы. Разработка демо</w:t>
            </w:r>
            <w:r w:rsidRPr="00D31499">
              <w:rPr>
                <w:sz w:val="24"/>
              </w:rPr>
              <w:t>н</w:t>
            </w:r>
            <w:r w:rsidRPr="00D31499">
              <w:rPr>
                <w:sz w:val="24"/>
              </w:rPr>
              <w:t>страционных матери</w:t>
            </w:r>
            <w:r w:rsidRPr="00D31499">
              <w:rPr>
                <w:sz w:val="24"/>
              </w:rPr>
              <w:t>а</w:t>
            </w:r>
            <w:r w:rsidRPr="00D31499">
              <w:rPr>
                <w:sz w:val="24"/>
              </w:rPr>
              <w:t>лов.</w:t>
            </w:r>
          </w:p>
        </w:tc>
        <w:tc>
          <w:tcPr>
            <w:tcW w:w="1276" w:type="dxa"/>
            <w:vAlign w:val="center"/>
          </w:tcPr>
          <w:p w14:paraId="327AFAC0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32F2727D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10.06.2013</w:t>
            </w:r>
          </w:p>
        </w:tc>
        <w:tc>
          <w:tcPr>
            <w:tcW w:w="1559" w:type="dxa"/>
          </w:tcPr>
          <w:p w14:paraId="1A1EFDFA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733561F6" w14:textId="77777777" w:rsidTr="00FC6C0B">
        <w:tc>
          <w:tcPr>
            <w:tcW w:w="567" w:type="dxa"/>
          </w:tcPr>
          <w:p w14:paraId="18B02DFC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39E0E467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Предзащита проекта.</w:t>
            </w:r>
          </w:p>
        </w:tc>
        <w:tc>
          <w:tcPr>
            <w:tcW w:w="1276" w:type="dxa"/>
            <w:vAlign w:val="center"/>
          </w:tcPr>
          <w:p w14:paraId="03A724AE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3E36D1D8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0"/>
                <w:szCs w:val="20"/>
              </w:rPr>
            </w:pPr>
            <w:r w:rsidRPr="00D31499">
              <w:rPr>
                <w:sz w:val="20"/>
                <w:szCs w:val="20"/>
              </w:rPr>
              <w:t>10.06 – 14.06.2013</w:t>
            </w:r>
          </w:p>
        </w:tc>
        <w:tc>
          <w:tcPr>
            <w:tcW w:w="1559" w:type="dxa"/>
          </w:tcPr>
          <w:p w14:paraId="581D32DE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1724" w:rsidRPr="00D31499" w14:paraId="736CE0F7" w14:textId="77777777" w:rsidTr="00FC6C0B">
        <w:tc>
          <w:tcPr>
            <w:tcW w:w="567" w:type="dxa"/>
          </w:tcPr>
          <w:p w14:paraId="61FC091C" w14:textId="77777777" w:rsidR="002C1724" w:rsidRPr="00CF0CEA" w:rsidRDefault="002C1724" w:rsidP="002C1724">
            <w:pPr>
              <w:pStyle w:val="af3"/>
              <w:numPr>
                <w:ilvl w:val="0"/>
                <w:numId w:val="15"/>
              </w:numPr>
              <w:spacing w:after="0" w:line="240" w:lineRule="auto"/>
              <w:ind w:left="34"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3025" w:type="dxa"/>
          </w:tcPr>
          <w:p w14:paraId="1CF662D9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left"/>
              <w:rPr>
                <w:sz w:val="24"/>
              </w:rPr>
            </w:pPr>
            <w:r w:rsidRPr="00D31499">
              <w:rPr>
                <w:sz w:val="24"/>
              </w:rPr>
              <w:t>Защита дипломного прое</w:t>
            </w:r>
            <w:r w:rsidRPr="00D31499">
              <w:rPr>
                <w:sz w:val="24"/>
              </w:rPr>
              <w:t>к</w:t>
            </w:r>
            <w:r w:rsidRPr="00D31499">
              <w:rPr>
                <w:sz w:val="24"/>
              </w:rPr>
              <w:t>та.</w:t>
            </w:r>
          </w:p>
        </w:tc>
        <w:tc>
          <w:tcPr>
            <w:tcW w:w="1276" w:type="dxa"/>
            <w:vAlign w:val="center"/>
          </w:tcPr>
          <w:p w14:paraId="333AD2FC" w14:textId="77777777" w:rsidR="002C1724" w:rsidRPr="00D31499" w:rsidRDefault="002C1724" w:rsidP="00FC6C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149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72BCD134" w14:textId="77777777" w:rsidR="002C1724" w:rsidRPr="00D31499" w:rsidRDefault="002C1724" w:rsidP="00FC6C0B">
            <w:pPr>
              <w:pStyle w:val="af3"/>
              <w:spacing w:after="0" w:line="240" w:lineRule="auto"/>
              <w:ind w:firstLine="0"/>
              <w:jc w:val="center"/>
              <w:rPr>
                <w:sz w:val="24"/>
              </w:rPr>
            </w:pPr>
            <w:r w:rsidRPr="00D31499">
              <w:rPr>
                <w:sz w:val="24"/>
              </w:rPr>
              <w:t>По приказу ректора</w:t>
            </w:r>
          </w:p>
        </w:tc>
        <w:tc>
          <w:tcPr>
            <w:tcW w:w="1559" w:type="dxa"/>
          </w:tcPr>
          <w:p w14:paraId="50B2B8EB" w14:textId="77777777" w:rsidR="002C1724" w:rsidRPr="00D31499" w:rsidRDefault="002C1724" w:rsidP="00FC6C0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F5C84" w14:textId="77777777" w:rsidR="002C1724" w:rsidRDefault="002C1724" w:rsidP="002C1724">
      <w:pPr>
        <w:pStyle w:val="a6"/>
      </w:pPr>
    </w:p>
    <w:p w14:paraId="098D064E" w14:textId="77777777" w:rsidR="002C1724" w:rsidRDefault="002C1724" w:rsidP="002C1724">
      <w:pPr>
        <w:pStyle w:val="a6"/>
        <w:rPr>
          <w:sz w:val="24"/>
          <w:szCs w:val="24"/>
        </w:rPr>
      </w:pPr>
    </w:p>
    <w:p w14:paraId="0237835B" w14:textId="77777777" w:rsidR="002C1724" w:rsidRPr="002C1724" w:rsidRDefault="002C1724" w:rsidP="002C1724">
      <w:pPr>
        <w:pStyle w:val="a6"/>
      </w:pPr>
    </w:p>
    <w:p w14:paraId="26B6E332" w14:textId="77777777" w:rsidR="002C1724" w:rsidRDefault="002C1724" w:rsidP="005A1B33">
      <w:pPr>
        <w:pStyle w:val="a6"/>
      </w:pPr>
    </w:p>
    <w:p w14:paraId="5136C44A" w14:textId="77777777" w:rsidR="002C1724" w:rsidRPr="00116292" w:rsidRDefault="002C1724" w:rsidP="001617F2"/>
    <w:p w14:paraId="3D153488" w14:textId="77777777" w:rsidR="00CD51F2" w:rsidRDefault="00CD51F2" w:rsidP="005A1B33">
      <w:pPr>
        <w:pStyle w:val="30"/>
      </w:pPr>
      <w:bookmarkStart w:id="70" w:name="_Toc352511778"/>
      <w:bookmarkStart w:id="71" w:name="_Toc353109834"/>
      <w:bookmarkStart w:id="72" w:name="_Toc353109870"/>
      <w:bookmarkStart w:id="73" w:name="_Toc353109905"/>
      <w:bookmarkStart w:id="74" w:name="_Toc355704811"/>
      <w:bookmarkStart w:id="75" w:name="_Toc357698165"/>
      <w:bookmarkStart w:id="76" w:name="_Toc357698335"/>
      <w:bookmarkStart w:id="77" w:name="_Toc177034194"/>
      <w:bookmarkStart w:id="78" w:name="_Toc177034347"/>
      <w:bookmarkStart w:id="79" w:name="_Toc321533980"/>
      <w:bookmarkStart w:id="80" w:name="_Toc321795306"/>
      <w:bookmarkStart w:id="81" w:name="_Toc327648497"/>
      <w:bookmarkStart w:id="82" w:name="_Toc327710951"/>
      <w:bookmarkStart w:id="83" w:name="_Toc358749352"/>
      <w:bookmarkStart w:id="84" w:name="_Toc358799505"/>
      <w:bookmarkStart w:id="85" w:name="_Toc358830044"/>
      <w:bookmarkEnd w:id="70"/>
      <w:bookmarkEnd w:id="71"/>
      <w:bookmarkEnd w:id="72"/>
      <w:bookmarkEnd w:id="73"/>
      <w:bookmarkEnd w:id="74"/>
      <w:bookmarkEnd w:id="75"/>
      <w:bookmarkEnd w:id="76"/>
      <w:r>
        <w:t>Источники и порядок финансирования работ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718D2397" w14:textId="77777777" w:rsidR="00116292" w:rsidRPr="00BB5211" w:rsidRDefault="00E14A57" w:rsidP="005A1B33">
      <w:pPr>
        <w:pStyle w:val="a6"/>
      </w:pPr>
      <w:r>
        <w:t>Не предусмотрены.</w:t>
      </w:r>
    </w:p>
    <w:p w14:paraId="4E9B3E0F" w14:textId="77777777" w:rsidR="003C4BB8" w:rsidRPr="00A66BB2" w:rsidRDefault="00CD51F2" w:rsidP="005A1B33">
      <w:pPr>
        <w:pStyle w:val="30"/>
      </w:pPr>
      <w:bookmarkStart w:id="86" w:name="_Toc177034195"/>
      <w:bookmarkStart w:id="87" w:name="_Toc177034348"/>
      <w:bookmarkStart w:id="88" w:name="_Toc321533981"/>
      <w:bookmarkStart w:id="89" w:name="_Toc321795307"/>
      <w:bookmarkStart w:id="90" w:name="_Toc327648498"/>
      <w:bookmarkStart w:id="91" w:name="_Toc327710952"/>
      <w:bookmarkStart w:id="92" w:name="_Toc358749353"/>
      <w:bookmarkStart w:id="93" w:name="_Toc358799506"/>
      <w:bookmarkStart w:id="94" w:name="_Toc358830045"/>
      <w:r w:rsidRPr="0053523D">
        <w:t>Порядок оформления и предъявления заказчику результатов</w:t>
      </w:r>
      <w:r w:rsidR="00D90286">
        <w:br/>
      </w:r>
      <w:r w:rsidRPr="0053523D">
        <w:t>работ по созданию системы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34A89600" w14:textId="77777777" w:rsidR="00A66BB2" w:rsidRPr="00A66BB2" w:rsidRDefault="00A66BB2" w:rsidP="005A1B33">
      <w:pPr>
        <w:pStyle w:val="a6"/>
      </w:pPr>
      <w:r w:rsidRPr="00A66BB2">
        <w:t xml:space="preserve">По завершению работ по разработке и созданию системы </w:t>
      </w:r>
      <w:r>
        <w:t xml:space="preserve">исполнители </w:t>
      </w:r>
      <w:r w:rsidRPr="00A66BB2">
        <w:t>обязан</w:t>
      </w:r>
      <w:r>
        <w:t>ы</w:t>
      </w:r>
      <w:r w:rsidRPr="00A66BB2">
        <w:t>:</w:t>
      </w:r>
    </w:p>
    <w:p w14:paraId="428F3B97" w14:textId="77777777"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6015D7">
        <w:t>тствии с Настоящим Техн</w:t>
      </w:r>
      <w:r w:rsidR="006015D7">
        <w:t>и</w:t>
      </w:r>
      <w:r w:rsidR="006015D7">
        <w:t>ческим з</w:t>
      </w:r>
      <w:r w:rsidRPr="00A66BB2">
        <w:t xml:space="preserve">аданием систему на оптическом диске типа </w:t>
      </w:r>
      <w:r w:rsidRPr="001617F2">
        <w:t>DVD</w:t>
      </w:r>
      <w:r w:rsidRPr="00A66BB2">
        <w:t>-</w:t>
      </w:r>
      <w:r w:rsidRPr="001617F2">
        <w:t>R</w:t>
      </w:r>
      <w:r w:rsidRPr="00A66BB2">
        <w:t>;</w:t>
      </w:r>
    </w:p>
    <w:p w14:paraId="0BEDF589" w14:textId="77777777" w:rsidR="00A66BB2" w:rsidRPr="00A66BB2" w:rsidRDefault="00A66BB2" w:rsidP="00560BA5">
      <w:pPr>
        <w:pStyle w:val="a1"/>
      </w:pPr>
      <w:r w:rsidRPr="00A66BB2">
        <w:t>предоставить разработанную в соотве</w:t>
      </w:r>
      <w:r w:rsidR="00932FFF">
        <w:t>тствии с Настоящим Техн</w:t>
      </w:r>
      <w:r w:rsidR="00932FFF">
        <w:t>и</w:t>
      </w:r>
      <w:r w:rsidR="00932FFF">
        <w:t>ческим з</w:t>
      </w:r>
      <w:r w:rsidRPr="00A66BB2">
        <w:t>аданием нормативно-техническую и программную документ</w:t>
      </w:r>
      <w:r w:rsidRPr="00A66BB2">
        <w:t>а</w:t>
      </w:r>
      <w:r w:rsidRPr="00A66BB2">
        <w:t>цию</w:t>
      </w:r>
      <w:r w:rsidR="0035040E">
        <w:t xml:space="preserve"> (каждый разработчик должен предоставит ТП для своего разраб</w:t>
      </w:r>
      <w:r w:rsidR="0035040E">
        <w:t>а</w:t>
      </w:r>
      <w:r w:rsidR="0035040E">
        <w:t>тываемого модуля)</w:t>
      </w:r>
      <w:r w:rsidRPr="00A66BB2">
        <w:t xml:space="preserve"> в двух видах: электронном на оптическом диске с системой и в бумажном виде на</w:t>
      </w:r>
      <w:r w:rsidR="00932FFF">
        <w:t xml:space="preserve"> листах</w:t>
      </w:r>
      <w:r w:rsidRPr="00A66BB2">
        <w:t xml:space="preserve"> формат</w:t>
      </w:r>
      <w:r w:rsidR="00932FFF">
        <w:t>а</w:t>
      </w:r>
      <w:r w:rsidRPr="00A66BB2">
        <w:t xml:space="preserve"> А4;</w:t>
      </w:r>
    </w:p>
    <w:p w14:paraId="42F14EE7" w14:textId="77777777" w:rsidR="00A66BB2" w:rsidRPr="00A66BB2" w:rsidRDefault="00A66BB2" w:rsidP="00560BA5">
      <w:pPr>
        <w:pStyle w:val="a1"/>
      </w:pPr>
      <w:r w:rsidRPr="00A66BB2">
        <w:t>предоставить необходимое для полноценного функционирования системы в стандартном режиме программное обеспечение на оптич</w:t>
      </w:r>
      <w:r w:rsidRPr="00A66BB2">
        <w:t>е</w:t>
      </w:r>
      <w:r w:rsidRPr="00A66BB2">
        <w:t>ском диске с разработанной системой;</w:t>
      </w:r>
    </w:p>
    <w:p w14:paraId="3E6CCE5B" w14:textId="77777777" w:rsidR="00932FFF" w:rsidRDefault="00932FFF">
      <w:pPr>
        <w:rPr>
          <w:rFonts w:ascii="Times New Roman" w:eastAsiaTheme="majorEastAsia" w:hAnsi="Times New Roman" w:cstheme="majorBidi"/>
          <w:color w:val="000000" w:themeColor="text1"/>
          <w:sz w:val="30"/>
          <w:szCs w:val="26"/>
          <w:shd w:val="clear" w:color="auto" w:fill="FFFFF0"/>
        </w:rPr>
      </w:pPr>
      <w:r>
        <w:br w:type="page"/>
      </w:r>
    </w:p>
    <w:p w14:paraId="6F355C1C" w14:textId="77777777" w:rsidR="003C4BB8" w:rsidRPr="002817D6" w:rsidRDefault="005E7268" w:rsidP="002817D6">
      <w:pPr>
        <w:pStyle w:val="20"/>
      </w:pPr>
      <w:bookmarkStart w:id="95" w:name="_Toc358749354"/>
      <w:bookmarkStart w:id="96" w:name="_Toc358799507"/>
      <w:bookmarkStart w:id="97" w:name="_Toc358830046"/>
      <w:r w:rsidRPr="002817D6">
        <w:lastRenderedPageBreak/>
        <w:t>Назначение и цели создания системы</w:t>
      </w:r>
      <w:bookmarkEnd w:id="95"/>
      <w:bookmarkEnd w:id="96"/>
      <w:bookmarkEnd w:id="97"/>
    </w:p>
    <w:p w14:paraId="6D1BA351" w14:textId="77777777" w:rsidR="00291999" w:rsidRPr="002817D6" w:rsidRDefault="00291999" w:rsidP="005A1B33">
      <w:pPr>
        <w:pStyle w:val="30"/>
        <w:numPr>
          <w:ilvl w:val="2"/>
          <w:numId w:val="11"/>
        </w:numPr>
      </w:pPr>
      <w:bookmarkStart w:id="98" w:name="_Toc358749355"/>
      <w:bookmarkStart w:id="99" w:name="_Toc358799508"/>
      <w:bookmarkStart w:id="100" w:name="_Toc358830047"/>
      <w:r w:rsidRPr="002817D6">
        <w:t>Назначение системы</w:t>
      </w:r>
      <w:bookmarkEnd w:id="98"/>
      <w:bookmarkEnd w:id="99"/>
      <w:bookmarkEnd w:id="100"/>
    </w:p>
    <w:p w14:paraId="58555216" w14:textId="77777777" w:rsidR="003C4BB8" w:rsidRPr="009738C0" w:rsidRDefault="000718CF" w:rsidP="005A1B33">
      <w:pPr>
        <w:pStyle w:val="a6"/>
      </w:pPr>
      <w:r w:rsidRPr="009738C0">
        <w:t>Основным назначением разрабатываемой системы является пред</w:t>
      </w:r>
      <w:r w:rsidRPr="009738C0">
        <w:t>о</w:t>
      </w:r>
      <w:r w:rsidRPr="009738C0">
        <w:t>ставление пользователю возможности у</w:t>
      </w:r>
      <w:r w:rsidR="00E87B2B">
        <w:t>правления быт</w:t>
      </w:r>
      <w:r w:rsidR="00E87B2B">
        <w:t>о</w:t>
      </w:r>
      <w:r w:rsidR="00E87B2B">
        <w:t>вым оборудованием</w:t>
      </w:r>
      <w:r w:rsidR="00E87B2B" w:rsidRPr="00E87B2B">
        <w:t xml:space="preserve">, </w:t>
      </w:r>
      <w:r w:rsidR="00E87B2B">
        <w:t xml:space="preserve">а так же увеличение степени безопасности и выполнение охранной функции. </w:t>
      </w:r>
    </w:p>
    <w:p w14:paraId="5C3AF2FA" w14:textId="77777777" w:rsidR="009A30A7" w:rsidRDefault="009A30A7" w:rsidP="005A1B33">
      <w:pPr>
        <w:pStyle w:val="30"/>
      </w:pPr>
      <w:bookmarkStart w:id="101" w:name="_Toc358749356"/>
      <w:bookmarkStart w:id="102" w:name="_Toc358799509"/>
      <w:bookmarkStart w:id="103" w:name="_Toc358830048"/>
      <w:r w:rsidRPr="009A30A7">
        <w:t>Цели системы</w:t>
      </w:r>
      <w:bookmarkEnd w:id="101"/>
      <w:bookmarkEnd w:id="102"/>
      <w:bookmarkEnd w:id="103"/>
    </w:p>
    <w:p w14:paraId="5C884A9E" w14:textId="77777777" w:rsidR="000718CF" w:rsidRPr="009738C0" w:rsidRDefault="000718CF" w:rsidP="005A1B33">
      <w:pPr>
        <w:pStyle w:val="a6"/>
      </w:pPr>
      <w:r w:rsidRPr="009738C0">
        <w:t xml:space="preserve">Основная цель системы: </w:t>
      </w:r>
      <w:r w:rsidR="00321DD5" w:rsidRPr="009738C0">
        <w:t>предоставить централизованный и удобный способ управления</w:t>
      </w:r>
      <w:r w:rsidR="00321DD5">
        <w:t xml:space="preserve"> всеми</w:t>
      </w:r>
      <w:r w:rsidR="00321DD5" w:rsidRPr="009738C0">
        <w:t xml:space="preserve"> устройствами, </w:t>
      </w:r>
      <w:r w:rsidR="00321DD5">
        <w:t>подключенными к системе управл</w:t>
      </w:r>
      <w:r w:rsidR="00321DD5">
        <w:t>е</w:t>
      </w:r>
      <w:r w:rsidR="00321DD5">
        <w:t>ния .</w:t>
      </w:r>
    </w:p>
    <w:p w14:paraId="73A37B84" w14:textId="77777777" w:rsidR="004D7EA7" w:rsidRDefault="004D7EA7" w:rsidP="00F46EB0">
      <w:pPr>
        <w:pStyle w:val="20"/>
      </w:pPr>
      <w:bookmarkStart w:id="104" w:name="_Toc321533987"/>
      <w:bookmarkStart w:id="105" w:name="_Toc321795312"/>
      <w:bookmarkStart w:id="106" w:name="_Toc327648503"/>
      <w:bookmarkStart w:id="107" w:name="_Toc327710957"/>
      <w:bookmarkStart w:id="108" w:name="_Toc358749357"/>
      <w:bookmarkStart w:id="109" w:name="_Toc358799510"/>
      <w:bookmarkStart w:id="110" w:name="_Toc358830049"/>
      <w:r>
        <w:t>Характеристика объект</w:t>
      </w:r>
      <w:r w:rsidR="00F26ACF">
        <w:t>а</w:t>
      </w:r>
      <w:r>
        <w:t xml:space="preserve"> автоматизации</w:t>
      </w:r>
      <w:bookmarkEnd w:id="104"/>
      <w:bookmarkEnd w:id="105"/>
      <w:bookmarkEnd w:id="106"/>
      <w:bookmarkEnd w:id="107"/>
      <w:bookmarkEnd w:id="108"/>
      <w:bookmarkEnd w:id="109"/>
      <w:bookmarkEnd w:id="110"/>
    </w:p>
    <w:p w14:paraId="61C67B46" w14:textId="77777777" w:rsidR="00E417CC" w:rsidRPr="00511CA7" w:rsidRDefault="00E417CC" w:rsidP="005A1B33">
      <w:pPr>
        <w:pStyle w:val="a6"/>
      </w:pPr>
      <w:r w:rsidRPr="00511CA7">
        <w:t>Объектом автоматизации является процессы управления бытовым оборудованием в доме, а так же</w:t>
      </w:r>
      <w:r w:rsidR="00001760">
        <w:t xml:space="preserve"> осуществление ко</w:t>
      </w:r>
      <w:r w:rsidR="00001760">
        <w:t>н</w:t>
      </w:r>
      <w:r w:rsidR="00001760">
        <w:t>троля</w:t>
      </w:r>
      <w:r w:rsidRPr="00511CA7">
        <w:t xml:space="preserve"> </w:t>
      </w:r>
      <w:r w:rsidR="00001760">
        <w:t>состояния</w:t>
      </w:r>
      <w:r w:rsidRPr="00511CA7">
        <w:t xml:space="preserve"> дома.</w:t>
      </w:r>
    </w:p>
    <w:p w14:paraId="16742418" w14:textId="77777777" w:rsidR="00E417CC" w:rsidRPr="00511CA7" w:rsidRDefault="00E417CC" w:rsidP="005A1B33">
      <w:pPr>
        <w:pStyle w:val="a6"/>
      </w:pPr>
      <w:r w:rsidRPr="00511CA7">
        <w:t>Процессы управления бытовым оборудованием включает в себя:</w:t>
      </w:r>
    </w:p>
    <w:p w14:paraId="00996345" w14:textId="77777777" w:rsidR="00E417CC" w:rsidRPr="00D31499" w:rsidRDefault="00E417CC" w:rsidP="00560BA5">
      <w:pPr>
        <w:pStyle w:val="a1"/>
      </w:pPr>
      <w:r w:rsidRPr="00511CA7">
        <w:t>включение/выключение устройств</w:t>
      </w:r>
      <w:r w:rsidR="00A66BB2" w:rsidRPr="00D31499">
        <w:t>;</w:t>
      </w:r>
    </w:p>
    <w:p w14:paraId="17820A89" w14:textId="77777777" w:rsidR="00E417CC" w:rsidRPr="00511CA7" w:rsidRDefault="00E417CC" w:rsidP="00560BA5">
      <w:pPr>
        <w:pStyle w:val="a1"/>
      </w:pPr>
      <w:r w:rsidRPr="00511CA7">
        <w:t>изменения параметров работы устройств (диммеров)</w:t>
      </w:r>
      <w:r w:rsidR="00A66BB2" w:rsidRPr="00511CA7">
        <w:t>;</w:t>
      </w:r>
    </w:p>
    <w:p w14:paraId="72DAF3A6" w14:textId="77777777" w:rsidR="00E417CC" w:rsidRPr="00D31499" w:rsidRDefault="00E417CC" w:rsidP="00560BA5">
      <w:pPr>
        <w:pStyle w:val="a1"/>
      </w:pPr>
      <w:r w:rsidRPr="00511CA7">
        <w:t>реакция на экстренные ситуации</w:t>
      </w:r>
      <w:r w:rsidR="00A66BB2" w:rsidRPr="00D31499">
        <w:t>;</w:t>
      </w:r>
    </w:p>
    <w:p w14:paraId="54C21064" w14:textId="77777777" w:rsidR="00E417CC" w:rsidRPr="00511CA7" w:rsidRDefault="00E417CC" w:rsidP="00560BA5">
      <w:pPr>
        <w:pStyle w:val="a1"/>
      </w:pPr>
      <w:r w:rsidRPr="00511CA7">
        <w:t>реализация сценариев поведения (имитация присутствия, по</w:t>
      </w:r>
      <w:r w:rsidRPr="00511CA7">
        <w:t>д</w:t>
      </w:r>
      <w:r w:rsidRPr="00511CA7">
        <w:t>держание заданной температуры, включения устройств по распис</w:t>
      </w:r>
      <w:r w:rsidRPr="00511CA7">
        <w:t>а</w:t>
      </w:r>
      <w:r w:rsidRPr="00511CA7">
        <w:t>нию).</w:t>
      </w:r>
    </w:p>
    <w:p w14:paraId="33FBAFC2" w14:textId="77777777" w:rsidR="00E417CC" w:rsidRPr="00511CA7" w:rsidRDefault="00E417CC" w:rsidP="005A1B33">
      <w:pPr>
        <w:pStyle w:val="a6"/>
      </w:pPr>
      <w:r w:rsidRPr="00511CA7">
        <w:t xml:space="preserve">Контроль </w:t>
      </w:r>
      <w:r w:rsidR="002805C1">
        <w:t>состояния</w:t>
      </w:r>
      <w:r w:rsidRPr="00511CA7">
        <w:t xml:space="preserve"> дома включает в себя:</w:t>
      </w:r>
    </w:p>
    <w:p w14:paraId="599280BD" w14:textId="77777777" w:rsidR="00E417CC" w:rsidRPr="00511CA7" w:rsidRDefault="00A66BB2" w:rsidP="00560BA5">
      <w:pPr>
        <w:pStyle w:val="a1"/>
      </w:pPr>
      <w:r w:rsidRPr="00511CA7">
        <w:t>о</w:t>
      </w:r>
      <w:r w:rsidR="00E417CC" w:rsidRPr="00511CA7">
        <w:t>повещение о важных событиях</w:t>
      </w:r>
      <w:r w:rsidRPr="00511CA7">
        <w:t>,</w:t>
      </w:r>
      <w:r w:rsidR="00E417CC" w:rsidRPr="00511CA7">
        <w:t xml:space="preserve"> происходящих в доме (утечка газа, пожар,  </w:t>
      </w:r>
      <w:r w:rsidRPr="00511CA7">
        <w:t>незаконное проникновение в дом );</w:t>
      </w:r>
    </w:p>
    <w:p w14:paraId="6461B5A3" w14:textId="77777777" w:rsidR="00A66BB2" w:rsidRPr="00511CA7" w:rsidRDefault="00A66BB2" w:rsidP="00560BA5">
      <w:pPr>
        <w:pStyle w:val="a1"/>
      </w:pPr>
      <w:r w:rsidRPr="00511CA7">
        <w:t>мониторинг состояния датчиков и счетчиков;</w:t>
      </w:r>
    </w:p>
    <w:p w14:paraId="13822C66" w14:textId="77777777" w:rsidR="00E87B2B" w:rsidRPr="00511CA7" w:rsidRDefault="00A66BB2" w:rsidP="002C1724">
      <w:pPr>
        <w:pStyle w:val="a1"/>
      </w:pPr>
      <w:r w:rsidRPr="00511CA7">
        <w:t>считывание данных с</w:t>
      </w:r>
      <w:r w:rsidR="002805C1">
        <w:t>о</w:t>
      </w:r>
      <w:r w:rsidRPr="00511CA7">
        <w:t xml:space="preserve"> счетчиков, накопление статистики и предоставление ее в графическом виде.</w:t>
      </w:r>
    </w:p>
    <w:p w14:paraId="03EDF40A" w14:textId="77777777" w:rsidR="00DF634B" w:rsidRDefault="00DF634B" w:rsidP="00F46EB0">
      <w:pPr>
        <w:pStyle w:val="20"/>
      </w:pPr>
      <w:bookmarkStart w:id="111" w:name="_Toc321533988"/>
      <w:bookmarkStart w:id="112" w:name="_Toc321795313"/>
      <w:bookmarkStart w:id="113" w:name="_Toc327648504"/>
      <w:bookmarkStart w:id="114" w:name="_Toc327710958"/>
      <w:bookmarkStart w:id="115" w:name="_Toc358749358"/>
      <w:bookmarkStart w:id="116" w:name="_Toc358799511"/>
      <w:bookmarkStart w:id="117" w:name="_Toc358830050"/>
      <w:r>
        <w:lastRenderedPageBreak/>
        <w:t>Требования к системе</w:t>
      </w:r>
      <w:bookmarkEnd w:id="111"/>
      <w:bookmarkEnd w:id="112"/>
      <w:bookmarkEnd w:id="113"/>
      <w:bookmarkEnd w:id="114"/>
      <w:bookmarkEnd w:id="115"/>
      <w:bookmarkEnd w:id="116"/>
      <w:bookmarkEnd w:id="117"/>
    </w:p>
    <w:p w14:paraId="5AB7D2D6" w14:textId="77777777" w:rsidR="00F46EB0" w:rsidRDefault="00DF634B" w:rsidP="005A1B33">
      <w:pPr>
        <w:pStyle w:val="30"/>
      </w:pPr>
      <w:bookmarkStart w:id="118" w:name="_Toc177034200"/>
      <w:bookmarkStart w:id="119" w:name="_Toc177034356"/>
      <w:bookmarkStart w:id="120" w:name="_Toc321533989"/>
      <w:bookmarkStart w:id="121" w:name="_Toc321795314"/>
      <w:bookmarkStart w:id="122" w:name="_Toc327648505"/>
      <w:bookmarkStart w:id="123" w:name="_Toc327710959"/>
      <w:bookmarkStart w:id="124" w:name="_Toc358749359"/>
      <w:bookmarkStart w:id="125" w:name="_Toc358799512"/>
      <w:bookmarkStart w:id="126" w:name="_Toc358830051"/>
      <w:r>
        <w:t>Требования к системе в целом</w:t>
      </w:r>
      <w:bookmarkStart w:id="127" w:name="_Toc177034201"/>
      <w:bookmarkStart w:id="128" w:name="_Toc177034357"/>
      <w:bookmarkStart w:id="129" w:name="_Toc321533990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14:paraId="59204637" w14:textId="77777777" w:rsidR="00DF634B" w:rsidRPr="0035040E" w:rsidRDefault="00DF634B" w:rsidP="005A1B33">
      <w:pPr>
        <w:pStyle w:val="40"/>
      </w:pPr>
      <w:r w:rsidRPr="0035040E">
        <w:t>Требования к структуре и функционированию системы</w:t>
      </w:r>
      <w:bookmarkEnd w:id="127"/>
      <w:bookmarkEnd w:id="128"/>
      <w:bookmarkEnd w:id="129"/>
    </w:p>
    <w:p w14:paraId="46328A17" w14:textId="77777777" w:rsidR="0035040E" w:rsidRPr="00F46EB0" w:rsidRDefault="0035040E" w:rsidP="005A1B33">
      <w:pPr>
        <w:pStyle w:val="a6"/>
      </w:pPr>
      <w:r w:rsidRPr="00F46EB0">
        <w:t xml:space="preserve">Разрабатываемая система представляет собой комплекс программ </w:t>
      </w:r>
      <w:r w:rsidR="00E17669" w:rsidRPr="00F46EB0">
        <w:t>включающий</w:t>
      </w:r>
      <w:r w:rsidR="0094034D" w:rsidRPr="00F46EB0">
        <w:t>:</w:t>
      </w:r>
    </w:p>
    <w:p w14:paraId="1BE87398" w14:textId="77777777" w:rsidR="0094034D" w:rsidRPr="00511CA7" w:rsidRDefault="00E17669" w:rsidP="00560BA5">
      <w:pPr>
        <w:pStyle w:val="a1"/>
      </w:pPr>
      <w:r>
        <w:t>сервер</w:t>
      </w:r>
      <w:r w:rsidR="0094034D" w:rsidRPr="00511CA7">
        <w:t xml:space="preserve"> </w:t>
      </w:r>
      <w:r w:rsidR="00260A52">
        <w:t>– представляет собой службу, которой постоянно заним</w:t>
      </w:r>
      <w:r w:rsidR="00260A52">
        <w:t>а</w:t>
      </w:r>
      <w:r w:rsidR="00260A52">
        <w:t>ется мониторингом команд от пользователей системы и сообщений от контрол</w:t>
      </w:r>
      <w:r w:rsidR="00BE59DF">
        <w:t>л</w:t>
      </w:r>
      <w:r w:rsidR="00260A52">
        <w:t>ера их обработкой.</w:t>
      </w:r>
    </w:p>
    <w:p w14:paraId="3FA73C86" w14:textId="79217767" w:rsidR="0094034D" w:rsidRPr="00511CA7" w:rsidRDefault="00661377" w:rsidP="00560BA5">
      <w:pPr>
        <w:pStyle w:val="a1"/>
      </w:pPr>
      <w:r>
        <w:t>клиент</w:t>
      </w:r>
      <w:r w:rsidR="00260A52">
        <w:t xml:space="preserve"> –</w:t>
      </w:r>
      <w:r w:rsidR="00E17669">
        <w:t xml:space="preserve"> представляет собой приложения</w:t>
      </w:r>
      <w:r w:rsidR="00260A52">
        <w:t xml:space="preserve"> с графическим ин</w:t>
      </w:r>
      <w:r w:rsidR="00E17669">
        <w:t>те</w:t>
      </w:r>
      <w:r w:rsidR="00E17669">
        <w:t>р</w:t>
      </w:r>
      <w:r w:rsidR="00E17669">
        <w:t>фейсом для связи пользователей</w:t>
      </w:r>
      <w:r w:rsidR="00260A52">
        <w:t xml:space="preserve"> системы с се</w:t>
      </w:r>
      <w:r w:rsidR="00260A52">
        <w:t>р</w:t>
      </w:r>
      <w:r w:rsidR="00260A52">
        <w:t>вером.</w:t>
      </w:r>
    </w:p>
    <w:p w14:paraId="0DC9C443" w14:textId="77777777" w:rsidR="0094034D" w:rsidRPr="00511CA7" w:rsidRDefault="0094034D" w:rsidP="005A1B33">
      <w:pPr>
        <w:pStyle w:val="a6"/>
      </w:pPr>
      <w:r w:rsidRPr="00511CA7">
        <w:t xml:space="preserve">Связь между сервером и клиентом осуществляется через </w:t>
      </w:r>
      <w:r w:rsidRPr="00511CA7">
        <w:rPr>
          <w:lang w:val="en-US"/>
        </w:rPr>
        <w:t>Internet</w:t>
      </w:r>
      <w:r w:rsidRPr="00511CA7">
        <w:t xml:space="preserve"> по протоколу </w:t>
      </w:r>
      <w:r w:rsidRPr="00511CA7">
        <w:rPr>
          <w:lang w:val="en-US"/>
        </w:rPr>
        <w:t>TCP</w:t>
      </w:r>
      <w:r w:rsidRPr="00511CA7">
        <w:t>/</w:t>
      </w:r>
      <w:r w:rsidRPr="00511CA7">
        <w:rPr>
          <w:lang w:val="en-US"/>
        </w:rPr>
        <w:t>IP</w:t>
      </w:r>
      <w:r w:rsidRPr="00511CA7">
        <w:t xml:space="preserve">. </w:t>
      </w:r>
    </w:p>
    <w:p w14:paraId="107B012E" w14:textId="77777777" w:rsidR="0094034D" w:rsidRPr="00511CA7" w:rsidRDefault="0094034D" w:rsidP="005A1B33">
      <w:pPr>
        <w:pStyle w:val="a6"/>
      </w:pPr>
      <w:r w:rsidRPr="00511CA7">
        <w:t>Сервер имеет модульную структуру:</w:t>
      </w:r>
    </w:p>
    <w:p w14:paraId="59E8F616" w14:textId="77777777" w:rsidR="0094034D" w:rsidRPr="00511CA7" w:rsidRDefault="0094034D" w:rsidP="00560BA5">
      <w:pPr>
        <w:pStyle w:val="a1"/>
      </w:pPr>
      <w:r w:rsidRPr="00511CA7">
        <w:t>ядро – обеспечивает связь всех модулей между собой</w:t>
      </w:r>
      <w:r w:rsidR="00260A52">
        <w:t>, постоянно проверяет наличие команд от пользователя и сообщения от контрол</w:t>
      </w:r>
      <w:r w:rsidR="00BE59DF">
        <w:t>л</w:t>
      </w:r>
      <w:r w:rsidR="00260A52">
        <w:t>е</w:t>
      </w:r>
      <w:r w:rsidR="00260A52">
        <w:t>ра и инициирует их обработку</w:t>
      </w:r>
      <w:r w:rsidRPr="00511CA7">
        <w:t>;</w:t>
      </w:r>
    </w:p>
    <w:p w14:paraId="5935828E" w14:textId="77777777" w:rsidR="0094034D" w:rsidRPr="00511CA7" w:rsidRDefault="0094034D" w:rsidP="00560BA5">
      <w:pPr>
        <w:pStyle w:val="a1"/>
      </w:pPr>
      <w:r w:rsidRPr="00511CA7">
        <w:rPr>
          <w:lang w:val="en-US"/>
        </w:rPr>
        <w:t>TCP</w:t>
      </w:r>
      <w:r w:rsidRPr="00511CA7">
        <w:t xml:space="preserve"> - сервер – служит для удаленного управления</w:t>
      </w:r>
      <w:r w:rsidR="00C800AE">
        <w:t xml:space="preserve">: </w:t>
      </w:r>
      <w:r w:rsidR="00260A52">
        <w:t>первичн</w:t>
      </w:r>
      <w:r w:rsidR="00C800AE">
        <w:t>ой</w:t>
      </w:r>
      <w:r w:rsidR="00260A52">
        <w:t xml:space="preserve"> обработк</w:t>
      </w:r>
      <w:r w:rsidR="00C800AE">
        <w:t>и и сохранения</w:t>
      </w:r>
      <w:r w:rsidR="00260A52">
        <w:t xml:space="preserve"> их в интерфейсном классе для дальнейше</w:t>
      </w:r>
      <w:r w:rsidR="00C800AE">
        <w:t>го выполнения</w:t>
      </w:r>
      <w:r w:rsidRPr="00511CA7">
        <w:t>;</w:t>
      </w:r>
    </w:p>
    <w:p w14:paraId="74DE763F" w14:textId="77777777" w:rsidR="0094034D" w:rsidRPr="00511CA7" w:rsidRDefault="0094034D" w:rsidP="00560BA5">
      <w:pPr>
        <w:pStyle w:val="a1"/>
      </w:pPr>
      <w:r w:rsidRPr="00511CA7">
        <w:t>модуль принятия решений –</w:t>
      </w:r>
      <w:r w:rsidR="00B62C63">
        <w:t xml:space="preserve"> </w:t>
      </w:r>
      <w:r w:rsidRPr="00511CA7">
        <w:t>анализируют команды от клиента и контрол</w:t>
      </w:r>
      <w:r w:rsidR="00BE59DF">
        <w:t>л</w:t>
      </w:r>
      <w:r w:rsidRPr="00511CA7">
        <w:t>ера</w:t>
      </w:r>
      <w:r w:rsidR="00B62C63">
        <w:t xml:space="preserve"> в соответствии с </w:t>
      </w:r>
      <w:r w:rsidR="00C800AE">
        <w:t>протоколом,</w:t>
      </w:r>
      <w:r w:rsidR="00B62C63">
        <w:t xml:space="preserve"> и реализует заложенный сценарий действий</w:t>
      </w:r>
      <w:r w:rsidRPr="00511CA7">
        <w:t>;</w:t>
      </w:r>
    </w:p>
    <w:p w14:paraId="156B47F9" w14:textId="77777777" w:rsidR="0094034D" w:rsidRPr="00511CA7" w:rsidRDefault="0094034D" w:rsidP="00560BA5">
      <w:pPr>
        <w:pStyle w:val="a1"/>
      </w:pPr>
      <w:r w:rsidRPr="00511CA7">
        <w:t>модуль работы с базой данных</w:t>
      </w:r>
      <w:r w:rsidR="00B62C63">
        <w:t xml:space="preserve"> – реализует основные функции работы с БД, а именно добавление, удаление, изм</w:t>
      </w:r>
      <w:r w:rsidR="00B62C63">
        <w:t>е</w:t>
      </w:r>
      <w:r w:rsidR="00B62C63">
        <w:t>нение и считывания записей</w:t>
      </w:r>
      <w:r w:rsidRPr="00511CA7">
        <w:t xml:space="preserve">; </w:t>
      </w:r>
    </w:p>
    <w:p w14:paraId="4FB4E350" w14:textId="77777777" w:rsidR="0094034D" w:rsidRPr="00B62C63" w:rsidRDefault="0094034D" w:rsidP="00560BA5">
      <w:pPr>
        <w:pStyle w:val="a1"/>
      </w:pPr>
      <w:r w:rsidRPr="00511CA7">
        <w:t>модуль связи с контрол</w:t>
      </w:r>
      <w:r w:rsidR="00BE59DF">
        <w:t>л</w:t>
      </w:r>
      <w:r w:rsidRPr="00511CA7">
        <w:t>ером</w:t>
      </w:r>
      <w:r w:rsidR="00B62C63">
        <w:t xml:space="preserve"> – представляет собой классы раб</w:t>
      </w:r>
      <w:r w:rsidR="00B62C63">
        <w:t>о</w:t>
      </w:r>
      <w:r w:rsidR="00B62C63">
        <w:t xml:space="preserve">ты с </w:t>
      </w:r>
      <w:r w:rsidR="00FA79FF">
        <w:rPr>
          <w:lang w:val="en-US"/>
        </w:rPr>
        <w:t>COM</w:t>
      </w:r>
      <w:r w:rsidR="00B62C63" w:rsidRPr="00B62C63">
        <w:t xml:space="preserve"> </w:t>
      </w:r>
      <w:r w:rsidR="00B62C63">
        <w:t>–</w:t>
      </w:r>
      <w:r w:rsidR="00B62C63" w:rsidRPr="00B62C63">
        <w:t xml:space="preserve"> </w:t>
      </w:r>
      <w:r w:rsidR="00B62C63">
        <w:t>портами, которые принимают сигналы от контрол</w:t>
      </w:r>
      <w:r w:rsidR="00BE59DF">
        <w:t>л</w:t>
      </w:r>
      <w:r w:rsidR="00B62C63">
        <w:t>ера</w:t>
      </w:r>
      <w:r w:rsidRPr="00511CA7">
        <w:t>.</w:t>
      </w:r>
    </w:p>
    <w:p w14:paraId="69815551" w14:textId="77777777" w:rsidR="0094034D" w:rsidRPr="00511CA7" w:rsidRDefault="0094034D" w:rsidP="005A1B33">
      <w:pPr>
        <w:pStyle w:val="a6"/>
      </w:pPr>
      <w:r w:rsidRPr="00511CA7">
        <w:lastRenderedPageBreak/>
        <w:t>Связь между контрол</w:t>
      </w:r>
      <w:r w:rsidR="00BE59DF">
        <w:t>л</w:t>
      </w:r>
      <w:r w:rsidRPr="00511CA7">
        <w:t xml:space="preserve">ером и сервером осуществляется </w:t>
      </w:r>
      <w:r w:rsidR="00C800AE">
        <w:t>посредством последовательных портов (</w:t>
      </w:r>
      <w:r w:rsidR="00C800AE">
        <w:rPr>
          <w:lang w:val="en-US"/>
        </w:rPr>
        <w:t>COM</w:t>
      </w:r>
      <w:r w:rsidR="00C800AE">
        <w:t xml:space="preserve"> – порты)</w:t>
      </w:r>
      <w:r w:rsidR="00511CA7" w:rsidRPr="00511CA7">
        <w:t>. В архитектуре системы пред</w:t>
      </w:r>
      <w:r w:rsidR="00511CA7" w:rsidRPr="00511CA7">
        <w:t>у</w:t>
      </w:r>
      <w:r w:rsidR="00511CA7" w:rsidRPr="00511CA7">
        <w:t xml:space="preserve">смотрено 2 </w:t>
      </w:r>
      <w:r w:rsidR="00511CA7" w:rsidRPr="00511CA7">
        <w:rPr>
          <w:lang w:val="en-US"/>
        </w:rPr>
        <w:t>COM</w:t>
      </w:r>
      <w:r w:rsidR="00511CA7" w:rsidRPr="00511CA7">
        <w:t xml:space="preserve"> – порта:</w:t>
      </w:r>
    </w:p>
    <w:p w14:paraId="21B2FBCA" w14:textId="77777777" w:rsidR="00511CA7" w:rsidRPr="00511CA7" w:rsidRDefault="00511CA7" w:rsidP="00560BA5">
      <w:pPr>
        <w:pStyle w:val="a1"/>
      </w:pPr>
      <w:r w:rsidRPr="00511CA7">
        <w:t>порт «слушатель» - ожидает событий от датчиков;</w:t>
      </w:r>
    </w:p>
    <w:p w14:paraId="6A72356B" w14:textId="77777777" w:rsidR="00511CA7" w:rsidRDefault="00511CA7" w:rsidP="00560BA5">
      <w:pPr>
        <w:pStyle w:val="a1"/>
      </w:pPr>
      <w:r w:rsidRPr="00511CA7">
        <w:t>порт управления – через данный порт осуществляется передача всех управляющих сигналов от СУ к контрол</w:t>
      </w:r>
      <w:r w:rsidR="00BE59DF">
        <w:t>л</w:t>
      </w:r>
      <w:r w:rsidRPr="00511CA7">
        <w:t>еру и ответ на них от контрол</w:t>
      </w:r>
      <w:r w:rsidR="00BE59DF">
        <w:t>л</w:t>
      </w:r>
      <w:r w:rsidRPr="00511CA7">
        <w:t>ера к СУ.</w:t>
      </w:r>
    </w:p>
    <w:p w14:paraId="3A783D30" w14:textId="77777777" w:rsidR="00B62C63" w:rsidRDefault="00B62C63" w:rsidP="005A1B33">
      <w:pPr>
        <w:pStyle w:val="a6"/>
      </w:pPr>
      <w:r>
        <w:t>Клиент так же в свою очередь состоит из модулей:</w:t>
      </w:r>
    </w:p>
    <w:p w14:paraId="31D022D2" w14:textId="77777777" w:rsidR="00B62C63" w:rsidRPr="00B62C63" w:rsidRDefault="00B62C63" w:rsidP="00560BA5">
      <w:pPr>
        <w:pStyle w:val="a1"/>
      </w:pPr>
      <w:r>
        <w:t>модуль представления графического интерфейса</w:t>
      </w:r>
      <w:r w:rsidRPr="00B62C63">
        <w:t>;</w:t>
      </w:r>
    </w:p>
    <w:p w14:paraId="18D4979A" w14:textId="77777777" w:rsidR="00B62C63" w:rsidRPr="00B62C63" w:rsidRDefault="00B62C63" w:rsidP="00560BA5">
      <w:pPr>
        <w:pStyle w:val="a1"/>
      </w:pPr>
      <w:r>
        <w:t>модуль обработки команд с сервера – принимает и отправляет команды, а так же обрабатывает их</w:t>
      </w:r>
      <w:r w:rsidRPr="00B62C63">
        <w:t>;</w:t>
      </w:r>
    </w:p>
    <w:p w14:paraId="2EC8A319" w14:textId="77777777" w:rsidR="00511CA7" w:rsidRPr="00D46118" w:rsidRDefault="00B62C63" w:rsidP="00560BA5">
      <w:pPr>
        <w:pStyle w:val="a1"/>
      </w:pPr>
      <w:r w:rsidRPr="00D46118">
        <w:t>модуль шифрования – шифрует все передаваемые  команды и дешифрует принимаемые команды.</w:t>
      </w:r>
    </w:p>
    <w:p w14:paraId="6225B9BE" w14:textId="77777777" w:rsidR="00E87B2B" w:rsidRDefault="00C60AE6" w:rsidP="00E87B2B">
      <w:pPr>
        <w:pStyle w:val="40"/>
      </w:pPr>
      <w:bookmarkStart w:id="130" w:name="_Toc177034203"/>
      <w:bookmarkStart w:id="131" w:name="_Toc177034359"/>
      <w:bookmarkStart w:id="132" w:name="_Toc321533992"/>
      <w:r w:rsidRPr="00560BA5">
        <w:t>Требования к способам и средствам связи для</w:t>
      </w:r>
      <w:r w:rsidR="00560BA5">
        <w:t xml:space="preserve"> </w:t>
      </w:r>
      <w:r w:rsidRPr="00560BA5">
        <w:t>информационного обмена между компонентами системы</w:t>
      </w:r>
      <w:bookmarkEnd w:id="130"/>
      <w:bookmarkEnd w:id="131"/>
      <w:bookmarkEnd w:id="132"/>
    </w:p>
    <w:p w14:paraId="5C5388AF" w14:textId="77777777" w:rsidR="00E87B2B" w:rsidRDefault="00E87B2B" w:rsidP="006A1C1B">
      <w:pPr>
        <w:pStyle w:val="a6"/>
      </w:pPr>
      <w:r>
        <w:t>Система разделена на 2</w:t>
      </w:r>
      <w:r w:rsidR="006A1C1B">
        <w:t xml:space="preserve"> компонента: </w:t>
      </w:r>
    </w:p>
    <w:p w14:paraId="0BAF998A" w14:textId="77777777" w:rsidR="006A1C1B" w:rsidRDefault="006A1C1B" w:rsidP="006A1C1B">
      <w:pPr>
        <w:pStyle w:val="a1"/>
      </w:pPr>
      <w:r>
        <w:t>клиентское приложение</w:t>
      </w:r>
    </w:p>
    <w:p w14:paraId="6AA1EF30" w14:textId="77777777" w:rsidR="006A1C1B" w:rsidRDefault="006A1C1B" w:rsidP="006A1C1B">
      <w:pPr>
        <w:pStyle w:val="a1"/>
      </w:pPr>
      <w:r>
        <w:t>сервер</w:t>
      </w:r>
    </w:p>
    <w:p w14:paraId="6161FD25" w14:textId="77777777" w:rsidR="00E87B2B" w:rsidRPr="00560BA5" w:rsidRDefault="006A1C1B" w:rsidP="006A1C1B">
      <w:pPr>
        <w:pStyle w:val="a6"/>
      </w:pPr>
      <w:r>
        <w:t>Между клиентом и сервером производится обмен командами по сп</w:t>
      </w:r>
      <w:r>
        <w:t>е</w:t>
      </w:r>
      <w:r>
        <w:t>циальному протоколу.</w:t>
      </w:r>
    </w:p>
    <w:p w14:paraId="07396630" w14:textId="77777777" w:rsidR="00C60AE6" w:rsidRDefault="00C60AE6" w:rsidP="005A1B33">
      <w:pPr>
        <w:pStyle w:val="40"/>
      </w:pPr>
      <w:bookmarkStart w:id="133" w:name="_Toc321533993"/>
      <w:r w:rsidRPr="0035040E">
        <w:t>Требования к численности и квалификации персонала системы</w:t>
      </w:r>
      <w:bookmarkEnd w:id="133"/>
    </w:p>
    <w:p w14:paraId="4011E893" w14:textId="77777777" w:rsidR="00B62C63" w:rsidRPr="00B84926" w:rsidRDefault="00B62C63" w:rsidP="005A1B33">
      <w:pPr>
        <w:pStyle w:val="a6"/>
      </w:pPr>
      <w:r w:rsidRPr="00B84926">
        <w:t>Для первоначального конфигурирования настройки системы админ</w:t>
      </w:r>
      <w:r w:rsidRPr="00B84926">
        <w:t>и</w:t>
      </w:r>
      <w:r w:rsidRPr="00B84926">
        <w:t xml:space="preserve">стратор должен иметь </w:t>
      </w:r>
      <w:r w:rsidR="00ED6D5F" w:rsidRPr="00B84926">
        <w:t xml:space="preserve">базовые знания СУБД </w:t>
      </w:r>
      <w:r w:rsidR="00ED6D5F" w:rsidRPr="00B84926">
        <w:rPr>
          <w:lang w:val="en-US"/>
        </w:rPr>
        <w:t>Firebird</w:t>
      </w:r>
      <w:r w:rsidR="00ED6D5F" w:rsidRPr="00B84926">
        <w:t xml:space="preserve">, уметь устанавливать программное обеспечение на ОС семейства </w:t>
      </w:r>
      <w:r w:rsidR="00ED6D5F" w:rsidRPr="00B84926">
        <w:rPr>
          <w:lang w:val="en-US"/>
        </w:rPr>
        <w:t>Windows</w:t>
      </w:r>
      <w:r w:rsidR="00ED6D5F" w:rsidRPr="00B84926">
        <w:t>, уметь запускать слу</w:t>
      </w:r>
      <w:r w:rsidR="00ED6D5F" w:rsidRPr="00B84926">
        <w:t>ж</w:t>
      </w:r>
      <w:r w:rsidR="00ED6D5F" w:rsidRPr="00B84926">
        <w:t xml:space="preserve">бы и знать администрирования операционных систем </w:t>
      </w:r>
      <w:r w:rsidR="00ED6D5F" w:rsidRPr="00B84926">
        <w:rPr>
          <w:lang w:val="en-US"/>
        </w:rPr>
        <w:t>Windows</w:t>
      </w:r>
      <w:r w:rsidR="00ED6D5F" w:rsidRPr="00B84926">
        <w:t>. Знать стру</w:t>
      </w:r>
      <w:r w:rsidR="00ED6D5F" w:rsidRPr="00B84926">
        <w:t>к</w:t>
      </w:r>
      <w:r w:rsidR="00ED6D5F" w:rsidRPr="00B84926">
        <w:t>туру и интерфейс разрабатываемой системы.</w:t>
      </w:r>
    </w:p>
    <w:p w14:paraId="0A141E88" w14:textId="77777777" w:rsidR="00ED6D5F" w:rsidRPr="00B84926" w:rsidRDefault="00ED6D5F" w:rsidP="005A1B33">
      <w:pPr>
        <w:pStyle w:val="a6"/>
      </w:pPr>
      <w:r w:rsidRPr="00B84926">
        <w:lastRenderedPageBreak/>
        <w:t>Основными пользователями системы являются хозяева домов, где б</w:t>
      </w:r>
      <w:r w:rsidRPr="00B84926">
        <w:t>у</w:t>
      </w:r>
      <w:r w:rsidRPr="00B84926">
        <w:t>дет установлена разрабатываемая система. Пользователь должен иметь баз</w:t>
      </w:r>
      <w:r w:rsidRPr="00B84926">
        <w:t>о</w:t>
      </w:r>
      <w:r w:rsidRPr="00B84926">
        <w:t xml:space="preserve">вое представление об ОС </w:t>
      </w:r>
      <w:r w:rsidRPr="00B84926">
        <w:rPr>
          <w:lang w:val="en-US"/>
        </w:rPr>
        <w:t>Windows</w:t>
      </w:r>
      <w:r w:rsidRPr="00B84926">
        <w:t xml:space="preserve"> и владеть базовыми навыками работы с персональным компь</w:t>
      </w:r>
      <w:r w:rsidRPr="00B84926">
        <w:t>ю</w:t>
      </w:r>
      <w:r w:rsidRPr="00B84926">
        <w:t>тером.</w:t>
      </w:r>
    </w:p>
    <w:p w14:paraId="40E3F3B0" w14:textId="77777777" w:rsidR="001C5917" w:rsidRDefault="001C5917" w:rsidP="005A1B33">
      <w:pPr>
        <w:pStyle w:val="40"/>
      </w:pPr>
      <w:r w:rsidRPr="0035040E">
        <w:t>Показатели назначения</w:t>
      </w:r>
    </w:p>
    <w:p w14:paraId="04088E31" w14:textId="77777777" w:rsidR="00ED6D5F" w:rsidRPr="00B84926" w:rsidRDefault="00B84926" w:rsidP="005A1B33">
      <w:pPr>
        <w:pStyle w:val="a6"/>
      </w:pPr>
      <w:r w:rsidRPr="00B84926">
        <w:t xml:space="preserve">Система должна обеспечивать одновременный доступ к системе управления нескольких пользователей. </w:t>
      </w:r>
    </w:p>
    <w:p w14:paraId="5743ACD0" w14:textId="77777777" w:rsidR="00B84926" w:rsidRPr="00B84926" w:rsidRDefault="00B84926" w:rsidP="005A1B33">
      <w:pPr>
        <w:pStyle w:val="a6"/>
      </w:pPr>
      <w:r w:rsidRPr="00B84926">
        <w:t>Степень соответствия функционирования системы требованиям опр</w:t>
      </w:r>
      <w:r w:rsidRPr="00B84926">
        <w:t>е</w:t>
      </w:r>
      <w:r w:rsidRPr="00B84926">
        <w:t>деляется временем реакции на команду или соо</w:t>
      </w:r>
      <w:r w:rsidRPr="00B84926">
        <w:t>б</w:t>
      </w:r>
      <w:r w:rsidRPr="00B84926">
        <w:t>щения от контрол</w:t>
      </w:r>
      <w:r w:rsidR="00BE59DF">
        <w:t>л</w:t>
      </w:r>
      <w:r w:rsidRPr="00B84926">
        <w:t>ера.</w:t>
      </w:r>
    </w:p>
    <w:p w14:paraId="5A499E8C" w14:textId="77777777" w:rsidR="00B84926" w:rsidRPr="0035040E" w:rsidRDefault="00B84926" w:rsidP="005A1B33">
      <w:pPr>
        <w:pStyle w:val="a6"/>
      </w:pPr>
      <w:r w:rsidRPr="00B84926">
        <w:t>В дальнейшем показатели назначения могут быть сформированы в процессе проектирования и разработки системы, а так же в ходе дальнейших исследований в сфере применения онтологий предметной области в задачах информационного п</w:t>
      </w:r>
      <w:r w:rsidRPr="00B84926">
        <w:t>о</w:t>
      </w:r>
      <w:r w:rsidRPr="00B84926">
        <w:t>иска.</w:t>
      </w:r>
    </w:p>
    <w:p w14:paraId="55544BC8" w14:textId="77777777" w:rsidR="00C60AE6" w:rsidRDefault="00AA6181" w:rsidP="005A1B33">
      <w:pPr>
        <w:pStyle w:val="40"/>
      </w:pPr>
      <w:r w:rsidRPr="0035040E">
        <w:t>Требования к надежности</w:t>
      </w:r>
      <w:r w:rsidR="00B84926">
        <w:t xml:space="preserve"> </w:t>
      </w:r>
    </w:p>
    <w:p w14:paraId="1DEC1937" w14:textId="77777777" w:rsidR="00D11DC6" w:rsidRPr="00321DD5" w:rsidRDefault="00321DD5" w:rsidP="00D11DC6">
      <w:pPr>
        <w:pStyle w:val="a6"/>
      </w:pPr>
      <w:r>
        <w:t xml:space="preserve">При разработке </w:t>
      </w:r>
      <w:r>
        <w:rPr>
          <w:lang w:val="en-US"/>
        </w:rPr>
        <w:t>TCP</w:t>
      </w:r>
      <w:r w:rsidRPr="00321DD5">
        <w:t xml:space="preserve"> </w:t>
      </w:r>
      <w:r>
        <w:t xml:space="preserve">сервера нужно учесть возможность </w:t>
      </w:r>
      <w:r>
        <w:rPr>
          <w:lang w:val="en-US"/>
        </w:rPr>
        <w:t>DDos</w:t>
      </w:r>
      <w:r w:rsidRPr="00321DD5">
        <w:t xml:space="preserve"> </w:t>
      </w:r>
      <w:r>
        <w:t>атак, и предусмотреть механизмы защиты от них.</w:t>
      </w:r>
    </w:p>
    <w:p w14:paraId="0590197E" w14:textId="77777777" w:rsidR="00C60AE6" w:rsidRDefault="004B65D1" w:rsidP="005A1B33">
      <w:pPr>
        <w:pStyle w:val="40"/>
      </w:pPr>
      <w:r w:rsidRPr="0035040E">
        <w:t>Требования к безопасности</w:t>
      </w:r>
    </w:p>
    <w:p w14:paraId="042EA755" w14:textId="77777777" w:rsidR="00B84926" w:rsidRPr="00B84926" w:rsidRDefault="00B84926" w:rsidP="005A1B33">
      <w:pPr>
        <w:pStyle w:val="a6"/>
      </w:pPr>
      <w:r w:rsidRPr="00B84926">
        <w:t>Система долж</w:t>
      </w:r>
      <w:r w:rsidR="000111C0">
        <w:t>на обеспечивать полный доступ к управлению</w:t>
      </w:r>
      <w:r w:rsidRPr="00B84926">
        <w:t xml:space="preserve"> только авторизованным</w:t>
      </w:r>
      <w:r w:rsidR="000111C0">
        <w:t xml:space="preserve"> пользователям</w:t>
      </w:r>
      <w:r w:rsidRPr="00B84926">
        <w:t xml:space="preserve">. </w:t>
      </w:r>
    </w:p>
    <w:p w14:paraId="0CD60FF8" w14:textId="77777777" w:rsidR="00B84926" w:rsidRPr="00B84926" w:rsidRDefault="00B84926" w:rsidP="005A1B33">
      <w:pPr>
        <w:pStyle w:val="a6"/>
      </w:pPr>
      <w:r w:rsidRPr="00B84926">
        <w:t>Регистрация пользователей в системе должна проводиться ад</w:t>
      </w:r>
      <w:r w:rsidR="000111C0">
        <w:t>мин</w:t>
      </w:r>
      <w:r w:rsidR="000111C0">
        <w:t>и</w:t>
      </w:r>
      <w:r w:rsidR="000111C0">
        <w:t>стратором системы при установке и конфигурировании системы, а так же в дальнейшем п</w:t>
      </w:r>
      <w:r w:rsidR="00FA79FF">
        <w:t>о</w:t>
      </w:r>
      <w:r w:rsidR="000111C0">
        <w:t xml:space="preserve"> желани</w:t>
      </w:r>
      <w:r w:rsidR="00FA79FF">
        <w:t>ю</w:t>
      </w:r>
      <w:r w:rsidR="000111C0">
        <w:t xml:space="preserve"> заказчика</w:t>
      </w:r>
      <w:r w:rsidRPr="00B84926">
        <w:t xml:space="preserve">. </w:t>
      </w:r>
    </w:p>
    <w:p w14:paraId="0B2F5764" w14:textId="77777777" w:rsidR="00B84926" w:rsidRDefault="00B84926" w:rsidP="005A1B33">
      <w:pPr>
        <w:pStyle w:val="a6"/>
      </w:pPr>
      <w:r w:rsidRPr="00B84926">
        <w:t>Авторизация, аутентификация и идентификация пользователей в с</w:t>
      </w:r>
      <w:r w:rsidRPr="00B84926">
        <w:t>и</w:t>
      </w:r>
      <w:r w:rsidRPr="00B84926">
        <w:t xml:space="preserve">стеме должна производиться автоматически по </w:t>
      </w:r>
      <w:r w:rsidR="000111C0">
        <w:t>паре л</w:t>
      </w:r>
      <w:r w:rsidR="000111C0">
        <w:t>о</w:t>
      </w:r>
      <w:r w:rsidR="000111C0">
        <w:t>гин и пароль</w:t>
      </w:r>
      <w:r w:rsidRPr="00B84926">
        <w:t xml:space="preserve">, </w:t>
      </w:r>
      <w:r w:rsidR="000111C0">
        <w:t>который ввел пользователь через клиентское приложение</w:t>
      </w:r>
      <w:r w:rsidRPr="00B84926">
        <w:t xml:space="preserve">. При этом пользователь в </w:t>
      </w:r>
      <w:r w:rsidRPr="00B84926">
        <w:lastRenderedPageBreak/>
        <w:t xml:space="preserve">системе идентифицируется по </w:t>
      </w:r>
      <w:r w:rsidR="000111C0">
        <w:t>л</w:t>
      </w:r>
      <w:r w:rsidR="000111C0">
        <w:t>о</w:t>
      </w:r>
      <w:r w:rsidR="000111C0">
        <w:t xml:space="preserve">гину, что позволяет разграничивать </w:t>
      </w:r>
      <w:r w:rsidR="00D11DC6">
        <w:t>права</w:t>
      </w:r>
      <w:r w:rsidR="000111C0">
        <w:t xml:space="preserve"> между пользователями</w:t>
      </w:r>
      <w:r w:rsidRPr="00B84926">
        <w:t>.</w:t>
      </w:r>
    </w:p>
    <w:p w14:paraId="323856F2" w14:textId="77777777" w:rsidR="000111C0" w:rsidRPr="00D11DC6" w:rsidRDefault="000111C0" w:rsidP="00D11DC6">
      <w:pPr>
        <w:pStyle w:val="a6"/>
      </w:pPr>
      <w:r>
        <w:t xml:space="preserve">Все посылаемые команды должны предварительно шифроваться, что позволит ограничить </w:t>
      </w:r>
      <w:r w:rsidR="00D11DC6">
        <w:t>доступ злоумышленников к командам управления и данным.</w:t>
      </w:r>
    </w:p>
    <w:p w14:paraId="366C3D8F" w14:textId="77777777" w:rsidR="004B65D1" w:rsidRDefault="004B65D1" w:rsidP="005A1B33">
      <w:pPr>
        <w:pStyle w:val="40"/>
      </w:pPr>
      <w:bookmarkStart w:id="134" w:name="_Toc177034208"/>
      <w:bookmarkStart w:id="135" w:name="_Toc177034364"/>
      <w:bookmarkStart w:id="136" w:name="_Toc321533997"/>
      <w:r w:rsidRPr="0035040E">
        <w:t>Требования к эргономике и технической эстетике</w:t>
      </w:r>
      <w:bookmarkEnd w:id="134"/>
      <w:bookmarkEnd w:id="135"/>
      <w:bookmarkEnd w:id="136"/>
    </w:p>
    <w:p w14:paraId="718260E7" w14:textId="77777777" w:rsidR="000111C0" w:rsidRPr="000111C0" w:rsidRDefault="000111C0" w:rsidP="005A1B33">
      <w:pPr>
        <w:pStyle w:val="a6"/>
      </w:pPr>
      <w:r w:rsidRPr="000111C0">
        <w:t>Экранные формы должны проектироваться с учетом требований ун</w:t>
      </w:r>
      <w:r w:rsidRPr="000111C0">
        <w:t>и</w:t>
      </w:r>
      <w:r w:rsidRPr="000111C0">
        <w:t>фикации:</w:t>
      </w:r>
    </w:p>
    <w:p w14:paraId="31CC6279" w14:textId="77777777" w:rsidR="000111C0" w:rsidRPr="00D11DC6" w:rsidRDefault="000111C0" w:rsidP="00D11DC6">
      <w:pPr>
        <w:pStyle w:val="a1"/>
      </w:pPr>
      <w:r w:rsidRPr="00D11DC6">
        <w:t>все экранные формы пользовательского интерфейса должны быть выполнены в едином графическом дизайне, с одинаковым располож</w:t>
      </w:r>
      <w:r w:rsidRPr="00D11DC6">
        <w:t>е</w:t>
      </w:r>
      <w:r w:rsidRPr="00D11DC6">
        <w:t>нием основных элементов управления и навигации;</w:t>
      </w:r>
    </w:p>
    <w:p w14:paraId="08EA8CA9" w14:textId="77777777" w:rsidR="000111C0" w:rsidRPr="000111C0" w:rsidRDefault="000111C0" w:rsidP="00560BA5">
      <w:pPr>
        <w:pStyle w:val="a1"/>
      </w:pPr>
      <w:r w:rsidRPr="000111C0">
        <w:t>для обозначения сходных операций должны использоваться сходные графические значки, кнопки и другие управляющие (навиг</w:t>
      </w:r>
      <w:r w:rsidRPr="000111C0">
        <w:t>а</w:t>
      </w:r>
      <w:r w:rsidRPr="000111C0">
        <w:t>ционные) элементы. Термины, используемые для обозначения типовых операций (добавление информационной сущности, редактирование п</w:t>
      </w:r>
      <w:r w:rsidRPr="000111C0">
        <w:t>о</w:t>
      </w:r>
      <w:r w:rsidRPr="000111C0">
        <w:t>ля данных), а также последовательности действий пользователя при их выполнении, должны быть унифицированы;</w:t>
      </w:r>
    </w:p>
    <w:p w14:paraId="2922D490" w14:textId="77777777" w:rsidR="000111C0" w:rsidRPr="000111C0" w:rsidRDefault="000111C0" w:rsidP="00560BA5">
      <w:pPr>
        <w:pStyle w:val="a1"/>
      </w:pPr>
      <w:r w:rsidRPr="000111C0"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</w:p>
    <w:p w14:paraId="38414F63" w14:textId="77777777" w:rsidR="00877368" w:rsidRPr="00227AAB" w:rsidRDefault="00877368" w:rsidP="005A1B33">
      <w:pPr>
        <w:pStyle w:val="40"/>
      </w:pPr>
      <w:bookmarkStart w:id="137" w:name="_Toc321534000"/>
      <w:r w:rsidRPr="00227AAB">
        <w:t>Тр</w:t>
      </w:r>
      <w:r w:rsidR="00C3449E" w:rsidRPr="00227AAB">
        <w:t xml:space="preserve">ебования к защите информации от </w:t>
      </w:r>
      <w:r w:rsidRPr="00227AAB">
        <w:t>несанкционированного доступа</w:t>
      </w:r>
      <w:bookmarkEnd w:id="137"/>
    </w:p>
    <w:p w14:paraId="3C8F4FD9" w14:textId="77777777" w:rsidR="00C3449E" w:rsidRDefault="00C3449E" w:rsidP="005A1B33">
      <w:pPr>
        <w:pStyle w:val="a6"/>
      </w:pPr>
      <w:r w:rsidRPr="00C3449E">
        <w:t xml:space="preserve">Система должна обеспечивать доступ к </w:t>
      </w:r>
      <w:r w:rsidR="00D11DC6">
        <w:t>управлению</w:t>
      </w:r>
      <w:r w:rsidRPr="00C3449E">
        <w:t xml:space="preserve"> только авториз</w:t>
      </w:r>
      <w:r w:rsidRPr="00C3449E">
        <w:t>о</w:t>
      </w:r>
      <w:r w:rsidRPr="00C3449E">
        <w:t>ванным в системе по логину и паролю пользов</w:t>
      </w:r>
      <w:r w:rsidRPr="00C3449E">
        <w:t>а</w:t>
      </w:r>
      <w:r w:rsidRPr="00C3449E">
        <w:t>телям.</w:t>
      </w:r>
    </w:p>
    <w:p w14:paraId="60F70B3A" w14:textId="77777777" w:rsidR="00C3449E" w:rsidRDefault="00C3449E" w:rsidP="005A1B33">
      <w:pPr>
        <w:pStyle w:val="a6"/>
      </w:pPr>
      <w:r>
        <w:t>Система должна разграничивать права различных пользователей в с</w:t>
      </w:r>
      <w:r>
        <w:t>о</w:t>
      </w:r>
      <w:r>
        <w:t xml:space="preserve">ответствии с их ролями. Обычному пользователю не должны быть доступны функции администратора, такие как добавление или удаление данных об </w:t>
      </w:r>
      <w:r>
        <w:lastRenderedPageBreak/>
        <w:t>устройствах, пользователях. Каждому пользователю разрешено менять тол</w:t>
      </w:r>
      <w:r>
        <w:t>ь</w:t>
      </w:r>
      <w:r>
        <w:t xml:space="preserve">ко свой пароль. </w:t>
      </w:r>
    </w:p>
    <w:p w14:paraId="00769048" w14:textId="77777777" w:rsidR="00C3449E" w:rsidRDefault="00C3449E" w:rsidP="005A1B33">
      <w:pPr>
        <w:pStyle w:val="a6"/>
      </w:pPr>
      <w:r>
        <w:t xml:space="preserve">Канал передачи команд должен быть зашифрован. </w:t>
      </w:r>
    </w:p>
    <w:p w14:paraId="5F89D652" w14:textId="77777777" w:rsidR="000111C0" w:rsidRPr="00C3449E" w:rsidRDefault="00C3449E" w:rsidP="005A1B33">
      <w:pPr>
        <w:pStyle w:val="a6"/>
      </w:pPr>
      <w:r>
        <w:t>Доступ к конфигурационным файлам сервера должен иметь только администратор системы.</w:t>
      </w:r>
    </w:p>
    <w:p w14:paraId="45F00286" w14:textId="77777777" w:rsidR="00A9522C" w:rsidRPr="00E075DD" w:rsidRDefault="00877368" w:rsidP="005A1B33">
      <w:pPr>
        <w:pStyle w:val="40"/>
      </w:pPr>
      <w:r w:rsidRPr="00E075DD">
        <w:t>Требования по сохранности информации при авариях.</w:t>
      </w:r>
    </w:p>
    <w:p w14:paraId="239DA1DA" w14:textId="77777777" w:rsidR="00C44D43" w:rsidRPr="00C44D43" w:rsidRDefault="00C44D43" w:rsidP="005A1B33">
      <w:pPr>
        <w:pStyle w:val="a6"/>
      </w:pPr>
      <w:r w:rsidRPr="00C44D43">
        <w:t xml:space="preserve">Системный администратор должен вести резервное </w:t>
      </w:r>
      <w:r w:rsidR="002E1E83">
        <w:t>копирование базы данных. Резервное</w:t>
      </w:r>
      <w:r w:rsidRPr="00C44D43">
        <w:t xml:space="preserve"> копирование должно производиться раз в </w:t>
      </w:r>
      <w:r>
        <w:t>месяц</w:t>
      </w:r>
      <w:r w:rsidRPr="00C44D43">
        <w:t xml:space="preserve"> и хр</w:t>
      </w:r>
      <w:r w:rsidRPr="00C44D43">
        <w:t>а</w:t>
      </w:r>
      <w:r w:rsidRPr="00C44D43">
        <w:t xml:space="preserve">ниться на отдельной рабочей станции. Каждая копия </w:t>
      </w:r>
      <w:r w:rsidR="002E1E83">
        <w:t>архива</w:t>
      </w:r>
      <w:r w:rsidRPr="00C44D43">
        <w:t xml:space="preserve"> дол</w:t>
      </w:r>
      <w:r>
        <w:t>жна хранит</w:t>
      </w:r>
      <w:r>
        <w:t>ь</w:t>
      </w:r>
      <w:r>
        <w:t>ся до появления новой р</w:t>
      </w:r>
      <w:r>
        <w:t>е</w:t>
      </w:r>
      <w:r>
        <w:t>зервной копии</w:t>
      </w:r>
      <w:r w:rsidR="002E1E83">
        <w:t xml:space="preserve"> и спустя 6 месяцев</w:t>
      </w:r>
      <w:r>
        <w:t>. Название</w:t>
      </w:r>
      <w:r w:rsidRPr="00C44D43">
        <w:t xml:space="preserve"> копии базы должно формироваться следующ</w:t>
      </w:r>
      <w:r>
        <w:t xml:space="preserve">им образом </w:t>
      </w:r>
      <w:r w:rsidRPr="00C44D43">
        <w:rPr>
          <w:lang w:val="en-US"/>
        </w:rPr>
        <w:t>RezDB</w:t>
      </w:r>
      <w:r w:rsidRPr="00C44D43">
        <w:t>.</w:t>
      </w:r>
      <w:r>
        <w:rPr>
          <w:lang w:val="en-US"/>
        </w:rPr>
        <w:t>fb</w:t>
      </w:r>
      <w:r w:rsidRPr="00C44D43">
        <w:t>.</w:t>
      </w:r>
      <w:r w:rsidRPr="00C44D43">
        <w:rPr>
          <w:lang w:val="en-US"/>
        </w:rPr>
        <w:t>Make</w:t>
      </w:r>
      <w:r w:rsidRPr="00C44D43">
        <w:t xml:space="preserve">_число.месяц.год, где число, месяц, год – это дата создания резервной копии. </w:t>
      </w:r>
    </w:p>
    <w:p w14:paraId="7156F37F" w14:textId="77777777" w:rsidR="00DB5577" w:rsidRPr="00D31499" w:rsidRDefault="00DB5577" w:rsidP="005A1B33">
      <w:pPr>
        <w:pStyle w:val="30"/>
      </w:pPr>
      <w:bookmarkStart w:id="138" w:name="_Toc358749360"/>
      <w:bookmarkStart w:id="139" w:name="_Toc358799513"/>
      <w:bookmarkStart w:id="140" w:name="_Toc358830052"/>
      <w:r w:rsidRPr="0035040E">
        <w:t>Требования к функциям системы</w:t>
      </w:r>
      <w:bookmarkEnd w:id="138"/>
      <w:bookmarkEnd w:id="139"/>
      <w:bookmarkEnd w:id="140"/>
    </w:p>
    <w:p w14:paraId="2FC83E08" w14:textId="77777777" w:rsidR="00C44D43" w:rsidRPr="00FA0A64" w:rsidRDefault="00C44D43" w:rsidP="005A1B33">
      <w:pPr>
        <w:pStyle w:val="a6"/>
      </w:pPr>
      <w:r w:rsidRPr="00FA0A64">
        <w:t xml:space="preserve">Опишем все функции </w:t>
      </w:r>
      <w:r w:rsidR="0087790D" w:rsidRPr="00FA0A64">
        <w:t>системы по каждому модулю по отдельности.</w:t>
      </w:r>
    </w:p>
    <w:p w14:paraId="30008C27" w14:textId="77777777" w:rsidR="0087790D" w:rsidRPr="00FA0A64" w:rsidRDefault="0087790D" w:rsidP="005A1B33">
      <w:pPr>
        <w:pStyle w:val="a6"/>
      </w:pPr>
      <w:r w:rsidRPr="00FA0A64">
        <w:t>Модуль ядро должен обеспечивать следующий функционал:</w:t>
      </w:r>
    </w:p>
    <w:p w14:paraId="200D8671" w14:textId="77777777" w:rsidR="0087790D" w:rsidRPr="00FA0A64" w:rsidRDefault="0087790D" w:rsidP="00560BA5">
      <w:pPr>
        <w:pStyle w:val="a1"/>
      </w:pPr>
      <w:r w:rsidRPr="00FA0A64">
        <w:t>проверка наличия команд от пользователя и сообщения от ко</w:t>
      </w:r>
      <w:r w:rsidRPr="00FA0A64">
        <w:t>н</w:t>
      </w:r>
      <w:r w:rsidRPr="00FA0A64">
        <w:t>трол</w:t>
      </w:r>
      <w:r w:rsidR="00BE59DF">
        <w:t>л</w:t>
      </w:r>
      <w:r w:rsidRPr="00FA0A64">
        <w:t>ера;</w:t>
      </w:r>
    </w:p>
    <w:p w14:paraId="41EB6176" w14:textId="77777777" w:rsidR="0087790D" w:rsidRPr="00FA0A64" w:rsidRDefault="0087790D" w:rsidP="00560BA5">
      <w:pPr>
        <w:pStyle w:val="a1"/>
      </w:pPr>
      <w:r w:rsidRPr="00FA0A64">
        <w:t>инициирования выполнения команд;</w:t>
      </w:r>
    </w:p>
    <w:p w14:paraId="7E06BF7C" w14:textId="77777777" w:rsidR="0087790D" w:rsidRPr="00FA0A64" w:rsidRDefault="0087790D" w:rsidP="00560BA5">
      <w:pPr>
        <w:pStyle w:val="a1"/>
      </w:pPr>
      <w:r w:rsidRPr="00FA0A64">
        <w:t>запуск основных подсистем сервера;</w:t>
      </w:r>
    </w:p>
    <w:p w14:paraId="63ECED28" w14:textId="77777777" w:rsidR="0087790D" w:rsidRPr="00D31499" w:rsidRDefault="0087790D" w:rsidP="00560BA5">
      <w:pPr>
        <w:pStyle w:val="a1"/>
      </w:pPr>
      <w:r w:rsidRPr="00FA0A64">
        <w:t>синхронизация работы всех модулей системы.</w:t>
      </w:r>
    </w:p>
    <w:p w14:paraId="13531424" w14:textId="77777777" w:rsidR="0087790D" w:rsidRPr="00FA0A64" w:rsidRDefault="0087790D" w:rsidP="005A1B33">
      <w:pPr>
        <w:pStyle w:val="a6"/>
      </w:pPr>
      <w:r w:rsidRPr="00FA0A64">
        <w:t>Модуль связи с контро</w:t>
      </w:r>
      <w:r w:rsidR="00BE59DF">
        <w:t>л</w:t>
      </w:r>
      <w:r w:rsidRPr="00FA0A64">
        <w:t>лером:</w:t>
      </w:r>
    </w:p>
    <w:p w14:paraId="75385F2C" w14:textId="77777777" w:rsidR="0087790D" w:rsidRPr="00FA0A64" w:rsidRDefault="0087790D" w:rsidP="00560BA5">
      <w:pPr>
        <w:pStyle w:val="a1"/>
      </w:pPr>
      <w:r w:rsidRPr="00FA0A64">
        <w:t>принятие и отправка сообщения и команд;</w:t>
      </w:r>
    </w:p>
    <w:p w14:paraId="0EA820BC" w14:textId="77777777" w:rsidR="0087790D" w:rsidRPr="00D31499" w:rsidRDefault="0087790D" w:rsidP="00560BA5">
      <w:pPr>
        <w:pStyle w:val="a1"/>
      </w:pPr>
      <w:r w:rsidRPr="00FA0A64">
        <w:t>мониторинг порта «слушателя»</w:t>
      </w:r>
      <w:r w:rsidRPr="00D31499">
        <w:t>;</w:t>
      </w:r>
    </w:p>
    <w:p w14:paraId="62FC889D" w14:textId="77777777" w:rsidR="0087790D" w:rsidRPr="00FA0A64" w:rsidRDefault="0087790D" w:rsidP="00560BA5">
      <w:pPr>
        <w:pStyle w:val="a1"/>
      </w:pPr>
      <w:r w:rsidRPr="00FA0A64">
        <w:t>извлечение команды из пакета.</w:t>
      </w:r>
    </w:p>
    <w:p w14:paraId="0D11D158" w14:textId="77777777" w:rsidR="0087790D" w:rsidRPr="00FA0A64" w:rsidRDefault="0087790D" w:rsidP="005A1B33">
      <w:pPr>
        <w:pStyle w:val="a6"/>
      </w:pPr>
      <w:r w:rsidRPr="00FA0A64">
        <w:t>Модуль принятия решения:</w:t>
      </w:r>
    </w:p>
    <w:p w14:paraId="7F98DC6E" w14:textId="77777777" w:rsidR="0087790D" w:rsidRPr="00FA0A64" w:rsidRDefault="0087790D" w:rsidP="00560BA5">
      <w:pPr>
        <w:pStyle w:val="a1"/>
      </w:pPr>
      <w:r w:rsidRPr="00FA0A64">
        <w:lastRenderedPageBreak/>
        <w:t>анализ команд распознавания ее вида;</w:t>
      </w:r>
    </w:p>
    <w:p w14:paraId="264D6265" w14:textId="77777777" w:rsidR="0087790D" w:rsidRPr="00FA0A64" w:rsidRDefault="0087790D" w:rsidP="00560BA5">
      <w:pPr>
        <w:pStyle w:val="a1"/>
      </w:pPr>
      <w:r w:rsidRPr="00FA0A64">
        <w:t>запуск определенной последовательности действия исходя из т</w:t>
      </w:r>
      <w:r w:rsidRPr="00FA0A64">
        <w:t>и</w:t>
      </w:r>
      <w:r w:rsidRPr="00FA0A64">
        <w:t>па команды;</w:t>
      </w:r>
    </w:p>
    <w:p w14:paraId="01C48EE4" w14:textId="77777777" w:rsidR="0087790D" w:rsidRPr="00D31499" w:rsidRDefault="00D12CBF" w:rsidP="00560BA5">
      <w:pPr>
        <w:pStyle w:val="a1"/>
      </w:pPr>
      <w:r>
        <w:t>анализ ответа от контрол</w:t>
      </w:r>
      <w:r w:rsidR="00BE59DF">
        <w:t>л</w:t>
      </w:r>
      <w:r>
        <w:t>ера</w:t>
      </w:r>
      <w:r w:rsidR="0087790D" w:rsidRPr="00FA0A64">
        <w:t>.</w:t>
      </w:r>
    </w:p>
    <w:p w14:paraId="6CAA7E44" w14:textId="77777777" w:rsidR="0087790D" w:rsidRPr="00FA0A64" w:rsidRDefault="00FA0A64" w:rsidP="005A1B33">
      <w:pPr>
        <w:pStyle w:val="a6"/>
      </w:pPr>
      <w:r w:rsidRPr="00FA0A64">
        <w:t xml:space="preserve">Модуль </w:t>
      </w:r>
      <w:r w:rsidRPr="00FA0A64">
        <w:rPr>
          <w:lang w:val="en-US"/>
        </w:rPr>
        <w:t>TCP</w:t>
      </w:r>
      <w:r w:rsidRPr="00D31499">
        <w:t xml:space="preserve"> – </w:t>
      </w:r>
      <w:r w:rsidRPr="00FA0A64">
        <w:t>сервер:</w:t>
      </w:r>
    </w:p>
    <w:p w14:paraId="63BAF4CF" w14:textId="77777777" w:rsidR="00FA0A64" w:rsidRPr="00FA0A64" w:rsidRDefault="00FA0A64" w:rsidP="00560BA5">
      <w:pPr>
        <w:pStyle w:val="a1"/>
      </w:pPr>
      <w:r w:rsidRPr="00FA0A64">
        <w:t>принимает сообщение от пользователя;</w:t>
      </w:r>
    </w:p>
    <w:p w14:paraId="164E8E94" w14:textId="77777777" w:rsidR="00FA0A64" w:rsidRPr="00FA0A64" w:rsidRDefault="00FA0A64" w:rsidP="00560BA5">
      <w:pPr>
        <w:pStyle w:val="a1"/>
      </w:pPr>
      <w:r w:rsidRPr="00FA0A64">
        <w:t>отправляет сообщения пользователю;</w:t>
      </w:r>
    </w:p>
    <w:p w14:paraId="5EC09463" w14:textId="77777777" w:rsidR="00FA0A64" w:rsidRPr="00FA0A64" w:rsidRDefault="00FA0A64" w:rsidP="00560BA5">
      <w:pPr>
        <w:pStyle w:val="a1"/>
      </w:pPr>
      <w:r w:rsidRPr="00FA0A64">
        <w:t>шифрует</w:t>
      </w:r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дешифрует сообщения;</w:t>
      </w:r>
    </w:p>
    <w:p w14:paraId="1D0984E4" w14:textId="77777777" w:rsidR="00FA0A64" w:rsidRPr="002870D8" w:rsidRDefault="00FA0A64" w:rsidP="00560BA5">
      <w:pPr>
        <w:pStyle w:val="a1"/>
      </w:pPr>
      <w:r w:rsidRPr="00FA0A64">
        <w:t>производит первичную обработку информации, присланной кл</w:t>
      </w:r>
      <w:r w:rsidRPr="00FA0A64">
        <w:t>и</w:t>
      </w:r>
      <w:r w:rsidRPr="00FA0A64">
        <w:t>ентом.</w:t>
      </w:r>
    </w:p>
    <w:p w14:paraId="113BDA06" w14:textId="77777777" w:rsidR="002870D8" w:rsidRPr="00FA0A64" w:rsidRDefault="002870D8" w:rsidP="00560BA5">
      <w:pPr>
        <w:pStyle w:val="a1"/>
      </w:pPr>
      <w:r>
        <w:t>поддержка массовой рассылки сообщения пользователям (чат).</w:t>
      </w:r>
    </w:p>
    <w:p w14:paraId="4027DEB0" w14:textId="77777777" w:rsidR="0087790D" w:rsidRPr="00FA0A64" w:rsidRDefault="00FA0A64" w:rsidP="005A1B33">
      <w:pPr>
        <w:pStyle w:val="a6"/>
      </w:pPr>
      <w:r w:rsidRPr="00FA0A64">
        <w:t>Модуль работы с БД:</w:t>
      </w:r>
    </w:p>
    <w:p w14:paraId="5496DCDA" w14:textId="77777777" w:rsidR="00FA0A64" w:rsidRPr="00FA0A64" w:rsidRDefault="00FA0A64" w:rsidP="00560BA5">
      <w:pPr>
        <w:pStyle w:val="a1"/>
      </w:pPr>
      <w:r w:rsidRPr="00FA0A64">
        <w:t>добавляет</w:t>
      </w:r>
      <w:r w:rsidR="00E075DD">
        <w:t xml:space="preserve"> </w:t>
      </w:r>
      <w:r w:rsidRPr="00FA0A64">
        <w:t>/</w:t>
      </w:r>
      <w:r w:rsidR="00E075DD">
        <w:t xml:space="preserve"> </w:t>
      </w:r>
      <w:r w:rsidRPr="00FA0A64">
        <w:t>удаляет данные об устройствах и пользователях;</w:t>
      </w:r>
    </w:p>
    <w:p w14:paraId="3AA38C02" w14:textId="77777777" w:rsidR="00FA0A64" w:rsidRPr="00D31499" w:rsidRDefault="00FA0A64" w:rsidP="00560BA5">
      <w:pPr>
        <w:pStyle w:val="a1"/>
      </w:pPr>
      <w:r w:rsidRPr="00FA0A64">
        <w:t>считывает данные об устройствах, датчиках, счетчиках;</w:t>
      </w:r>
    </w:p>
    <w:p w14:paraId="2F3F0963" w14:textId="77777777" w:rsidR="00FA0A64" w:rsidRPr="002870D8" w:rsidRDefault="00FA0A64" w:rsidP="00560BA5">
      <w:pPr>
        <w:pStyle w:val="a1"/>
      </w:pPr>
      <w:r w:rsidRPr="00FA0A64">
        <w:t>проверка существования пользователя в системе.</w:t>
      </w:r>
    </w:p>
    <w:p w14:paraId="2057DA95" w14:textId="77777777" w:rsidR="002870D8" w:rsidRPr="00FC6C0B" w:rsidRDefault="002870D8" w:rsidP="002870D8">
      <w:pPr>
        <w:pStyle w:val="a1"/>
        <w:numPr>
          <w:ilvl w:val="0"/>
          <w:numId w:val="0"/>
        </w:numPr>
        <w:ind w:left="709"/>
      </w:pPr>
    </w:p>
    <w:p w14:paraId="656941C5" w14:textId="77777777" w:rsidR="002870D8" w:rsidRDefault="002870D8" w:rsidP="002870D8">
      <w:pPr>
        <w:pStyle w:val="a1"/>
        <w:numPr>
          <w:ilvl w:val="0"/>
          <w:numId w:val="0"/>
        </w:numPr>
        <w:ind w:left="709"/>
      </w:pPr>
      <w:r>
        <w:t>Клиентское приложение</w:t>
      </w:r>
    </w:p>
    <w:p w14:paraId="120D12E3" w14:textId="77777777" w:rsidR="002870D8" w:rsidRDefault="002870D8" w:rsidP="002870D8">
      <w:pPr>
        <w:pStyle w:val="a1"/>
      </w:pPr>
      <w:r>
        <w:t>формирование управляющих команда в соответствии с проток</w:t>
      </w:r>
      <w:r>
        <w:t>о</w:t>
      </w:r>
      <w:r>
        <w:t>лом</w:t>
      </w:r>
      <w:r w:rsidRPr="002870D8">
        <w:t>;</w:t>
      </w:r>
    </w:p>
    <w:p w14:paraId="1A9A4CA8" w14:textId="77777777" w:rsidR="002870D8" w:rsidRDefault="002870D8" w:rsidP="002870D8">
      <w:pPr>
        <w:pStyle w:val="a1"/>
      </w:pPr>
      <w:r>
        <w:t>обмен пакетами с сервером</w:t>
      </w:r>
      <w:r>
        <w:rPr>
          <w:lang w:val="en-US"/>
        </w:rPr>
        <w:t>;</w:t>
      </w:r>
    </w:p>
    <w:p w14:paraId="2C7B99BB" w14:textId="77777777" w:rsidR="002870D8" w:rsidRPr="002870D8" w:rsidRDefault="002870D8" w:rsidP="002870D8">
      <w:pPr>
        <w:pStyle w:val="a1"/>
      </w:pPr>
      <w:r>
        <w:t>обмен сообщениями между пользователями системы</w:t>
      </w:r>
      <w:r w:rsidRPr="002870D8">
        <w:t>.</w:t>
      </w:r>
    </w:p>
    <w:p w14:paraId="1CC56677" w14:textId="77777777" w:rsidR="007F7B60" w:rsidRPr="0035040E" w:rsidRDefault="007F7B60" w:rsidP="005A1B33">
      <w:pPr>
        <w:pStyle w:val="30"/>
      </w:pPr>
      <w:bookmarkStart w:id="141" w:name="_Toc177034218"/>
      <w:bookmarkStart w:id="142" w:name="_Toc177034374"/>
      <w:bookmarkStart w:id="143" w:name="_Toc321534007"/>
      <w:bookmarkStart w:id="144" w:name="_Toc321795316"/>
      <w:bookmarkStart w:id="145" w:name="_Toc327648507"/>
      <w:bookmarkStart w:id="146" w:name="_Toc327710961"/>
      <w:bookmarkStart w:id="147" w:name="_Toc358749361"/>
      <w:bookmarkStart w:id="148" w:name="_Toc358799514"/>
      <w:bookmarkStart w:id="149" w:name="_Toc358830053"/>
      <w:r w:rsidRPr="0035040E">
        <w:t>Требования к видам обеспечения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5BF89A4D" w14:textId="77777777" w:rsidR="007F7B60" w:rsidRDefault="007F7B60" w:rsidP="005A1B33">
      <w:pPr>
        <w:pStyle w:val="40"/>
      </w:pPr>
      <w:bookmarkStart w:id="150" w:name="_Toc177034220"/>
      <w:bookmarkStart w:id="151" w:name="_Toc177034376"/>
      <w:bookmarkStart w:id="152" w:name="_Toc321534009"/>
      <w:r w:rsidRPr="0035040E">
        <w:t>Требования информационному обеспечению системы</w:t>
      </w:r>
      <w:bookmarkEnd w:id="150"/>
      <w:bookmarkEnd w:id="151"/>
      <w:bookmarkEnd w:id="152"/>
    </w:p>
    <w:p w14:paraId="6B446937" w14:textId="77777777" w:rsidR="00FA0A64" w:rsidRPr="00FA0A64" w:rsidRDefault="00FA0A64" w:rsidP="005A1B33">
      <w:pPr>
        <w:pStyle w:val="a6"/>
      </w:pPr>
      <w:r w:rsidRPr="00FA0A64">
        <w:t>Массивы информационных данных должны представлять собой ед</w:t>
      </w:r>
      <w:r w:rsidRPr="00FA0A64">
        <w:t>и</w:t>
      </w:r>
      <w:r w:rsidRPr="00FA0A64">
        <w:t>ную совокупность данных для работы функциональных задач информацио</w:t>
      </w:r>
      <w:r w:rsidRPr="00FA0A64">
        <w:t>н</w:t>
      </w:r>
      <w:r w:rsidRPr="00FA0A64">
        <w:t xml:space="preserve">ной системы. </w:t>
      </w:r>
    </w:p>
    <w:p w14:paraId="3A855CBD" w14:textId="77777777" w:rsidR="00FA0A64" w:rsidRPr="00FA0A64" w:rsidRDefault="00FA0A64" w:rsidP="005A1B33">
      <w:pPr>
        <w:pStyle w:val="a6"/>
      </w:pPr>
      <w:r w:rsidRPr="00FA0A64">
        <w:lastRenderedPageBreak/>
        <w:t>В состав данных Системы должны входить следующие виды инфо</w:t>
      </w:r>
      <w:r w:rsidRPr="00FA0A64">
        <w:t>р</w:t>
      </w:r>
      <w:r w:rsidRPr="00FA0A64">
        <w:t xml:space="preserve">мации: </w:t>
      </w:r>
    </w:p>
    <w:p w14:paraId="29439EF2" w14:textId="77777777" w:rsidR="00FA0A64" w:rsidRPr="00FA0A64" w:rsidRDefault="00FA0A64" w:rsidP="00560BA5">
      <w:pPr>
        <w:pStyle w:val="a1"/>
      </w:pPr>
      <w:r>
        <w:t>информация о датчиках</w:t>
      </w:r>
      <w:r w:rsidRPr="00FA0A64">
        <w:t xml:space="preserve">; </w:t>
      </w:r>
    </w:p>
    <w:p w14:paraId="22356D0D" w14:textId="77777777" w:rsidR="00FA0A64" w:rsidRPr="00FA0A64" w:rsidRDefault="00FA0A64" w:rsidP="00560BA5">
      <w:pPr>
        <w:pStyle w:val="a1"/>
      </w:pPr>
      <w:r>
        <w:t>информация об устройствах</w:t>
      </w:r>
      <w:r w:rsidRPr="00FA0A64">
        <w:t>;</w:t>
      </w:r>
    </w:p>
    <w:p w14:paraId="76A55BF8" w14:textId="77777777" w:rsidR="00FA0A64" w:rsidRPr="00FA0A64" w:rsidRDefault="00FA0A64" w:rsidP="00560BA5">
      <w:pPr>
        <w:pStyle w:val="a1"/>
      </w:pPr>
      <w:r>
        <w:t>информация о счётчиках</w:t>
      </w:r>
      <w:r w:rsidRPr="00FA0A64">
        <w:t xml:space="preserve">; </w:t>
      </w:r>
    </w:p>
    <w:p w14:paraId="40C6278A" w14:textId="77777777" w:rsidR="007E2F53" w:rsidRDefault="007E2F53" w:rsidP="00560BA5">
      <w:pPr>
        <w:pStyle w:val="a1"/>
      </w:pPr>
      <w:r>
        <w:t>информация о пользователях системы</w:t>
      </w:r>
      <w:r w:rsidR="00AC480C">
        <w:t xml:space="preserve"> </w:t>
      </w:r>
      <w:r>
        <w:t>(логин и пароль)</w:t>
      </w:r>
      <w:r w:rsidR="00FA0A64" w:rsidRPr="00FA0A64">
        <w:t>;</w:t>
      </w:r>
    </w:p>
    <w:p w14:paraId="0CE7A8EF" w14:textId="77777777" w:rsidR="00FA0A64" w:rsidRPr="00FA0A64" w:rsidRDefault="007E2F53" w:rsidP="00560BA5">
      <w:pPr>
        <w:pStyle w:val="a1"/>
      </w:pPr>
      <w:r>
        <w:t>данные о показаниях счётчиков за разные периоды времени.</w:t>
      </w:r>
      <w:r w:rsidR="00FA0A64" w:rsidRPr="00FA0A64">
        <w:t xml:space="preserve"> </w:t>
      </w:r>
    </w:p>
    <w:p w14:paraId="2E489D76" w14:textId="77777777" w:rsidR="00FA0A64" w:rsidRDefault="00FA0A64" w:rsidP="005A1B33">
      <w:pPr>
        <w:pStyle w:val="a6"/>
      </w:pPr>
      <w:r w:rsidRPr="00FA0A64">
        <w:t>Для хранения информации Системы должны использоваться СУБД с поддержкой языка SQL в соответствии со стандартом ISO/IEC 9075:1992, «Язык баз данных SQL» (Database Language SQL). Записи базы данных должны сопровождаться дополнительной информацией об источнике да</w:t>
      </w:r>
      <w:r w:rsidRPr="00FA0A64">
        <w:t>н</w:t>
      </w:r>
      <w:r w:rsidRPr="00FA0A64">
        <w:t>ных, внесение изменений в базу данных рекомендуется реализовать по при</w:t>
      </w:r>
      <w:r w:rsidRPr="00FA0A64">
        <w:t>н</w:t>
      </w:r>
      <w:r w:rsidRPr="00FA0A64">
        <w:t>ципу неприменения операций удаления и коррекции записей (разрешено только дополнение), должен быть предусмотрен регламент регулярного а</w:t>
      </w:r>
      <w:r w:rsidRPr="00FA0A64">
        <w:t>в</w:t>
      </w:r>
      <w:r w:rsidRPr="00FA0A64">
        <w:t>томатического копирования информации из баз данных на внешние носители для архивного хранения.</w:t>
      </w:r>
    </w:p>
    <w:p w14:paraId="32CD7A08" w14:textId="77777777" w:rsidR="00D11DC6" w:rsidRPr="002870D8" w:rsidRDefault="00D11DC6" w:rsidP="005A1B33">
      <w:pPr>
        <w:pStyle w:val="a6"/>
      </w:pPr>
      <w:r>
        <w:t>Так же в рамках проекта должны быть разработаны специальные пр</w:t>
      </w:r>
      <w:r>
        <w:t>о</w:t>
      </w:r>
      <w:r>
        <w:t>токолы обмена командами</w:t>
      </w:r>
      <w:r w:rsidRPr="00D11DC6">
        <w:t>:</w:t>
      </w:r>
      <w:r>
        <w:t xml:space="preserve"> </w:t>
      </w:r>
    </w:p>
    <w:p w14:paraId="0FCF474C" w14:textId="77777777" w:rsidR="00D11DC6" w:rsidRPr="00D11DC6" w:rsidRDefault="00D11DC6" w:rsidP="00D11DC6">
      <w:pPr>
        <w:pStyle w:val="a1"/>
      </w:pPr>
      <w:r>
        <w:t xml:space="preserve">сервер – клиентское приложение </w:t>
      </w:r>
    </w:p>
    <w:p w14:paraId="1DEEDF8A" w14:textId="77777777" w:rsidR="00D11DC6" w:rsidRPr="00FA0A64" w:rsidRDefault="00D11DC6" w:rsidP="00D11DC6">
      <w:pPr>
        <w:pStyle w:val="a1"/>
      </w:pPr>
      <w:r>
        <w:t>сервер - контроллер.</w:t>
      </w:r>
    </w:p>
    <w:p w14:paraId="70027C0F" w14:textId="77777777" w:rsidR="004B47F7" w:rsidRDefault="004B47F7" w:rsidP="005A1B33">
      <w:pPr>
        <w:pStyle w:val="40"/>
      </w:pPr>
      <w:bookmarkStart w:id="153" w:name="_Toc177034221"/>
      <w:bookmarkStart w:id="154" w:name="_Toc177034377"/>
      <w:bookmarkStart w:id="155" w:name="_Toc321534010"/>
      <w:r w:rsidRPr="0035040E">
        <w:t>Требования к лингвистическому обеспечению системы</w:t>
      </w:r>
      <w:bookmarkEnd w:id="153"/>
      <w:bookmarkEnd w:id="154"/>
      <w:bookmarkEnd w:id="155"/>
      <w:r w:rsidRPr="0035040E">
        <w:t xml:space="preserve"> </w:t>
      </w:r>
    </w:p>
    <w:p w14:paraId="2A5E3DDE" w14:textId="77777777" w:rsidR="007E2F53" w:rsidRPr="007E2F53" w:rsidRDefault="007E2F53" w:rsidP="005A1B33">
      <w:pPr>
        <w:pStyle w:val="a6"/>
      </w:pPr>
      <w:r w:rsidRPr="007E2F53">
        <w:t>Разрабатываемая система должна создаваться с использованием сл</w:t>
      </w:r>
      <w:r w:rsidRPr="007E2F53">
        <w:t>е</w:t>
      </w:r>
      <w:r w:rsidRPr="007E2F53">
        <w:t>дующих языков программирования высшего уро</w:t>
      </w:r>
      <w:r w:rsidRPr="007E2F53">
        <w:t>в</w:t>
      </w:r>
      <w:r w:rsidRPr="007E2F53">
        <w:t>ня:</w:t>
      </w:r>
    </w:p>
    <w:p w14:paraId="7C782F35" w14:textId="77777777" w:rsidR="007E2F53" w:rsidRPr="00227AAB" w:rsidRDefault="007E2F53" w:rsidP="00227AAB">
      <w:pPr>
        <w:pStyle w:val="a1"/>
      </w:pPr>
      <w:r w:rsidRPr="00227AAB">
        <w:t>C# - для реализации сервера и всех его модулей, а также клиен</w:t>
      </w:r>
      <w:r w:rsidRPr="00227AAB">
        <w:t>т</w:t>
      </w:r>
      <w:r w:rsidRPr="00227AAB">
        <w:t>ского приложения для персональных компьютеров с ОС семейства Windows;</w:t>
      </w:r>
    </w:p>
    <w:p w14:paraId="29B801FC" w14:textId="77777777" w:rsidR="007E2F53" w:rsidRPr="00227AAB" w:rsidRDefault="007E2F53" w:rsidP="00227AAB">
      <w:pPr>
        <w:pStyle w:val="a1"/>
      </w:pPr>
      <w:r w:rsidRPr="00227AAB">
        <w:lastRenderedPageBreak/>
        <w:t>SQL – для реализации управления данными в базе данных сист</w:t>
      </w:r>
      <w:r w:rsidRPr="00227AAB">
        <w:t>е</w:t>
      </w:r>
      <w:r w:rsidRPr="00227AAB">
        <w:t>мы.</w:t>
      </w:r>
    </w:p>
    <w:p w14:paraId="1330F272" w14:textId="77777777" w:rsidR="004B47F7" w:rsidRPr="00D31499" w:rsidRDefault="004B47F7" w:rsidP="005A1B33">
      <w:pPr>
        <w:pStyle w:val="40"/>
      </w:pPr>
      <w:bookmarkStart w:id="156" w:name="_Toc177034222"/>
      <w:bookmarkStart w:id="157" w:name="_Toc177034378"/>
      <w:bookmarkStart w:id="158" w:name="_Toc321534011"/>
      <w:r w:rsidRPr="0035040E">
        <w:t>Требования к программному обеспечению системы</w:t>
      </w:r>
      <w:bookmarkEnd w:id="156"/>
      <w:bookmarkEnd w:id="157"/>
      <w:bookmarkEnd w:id="158"/>
    </w:p>
    <w:p w14:paraId="57D1C758" w14:textId="77777777" w:rsidR="007E2F53" w:rsidRPr="007E2F53" w:rsidRDefault="007E2F53" w:rsidP="005A1B33">
      <w:pPr>
        <w:pStyle w:val="a6"/>
      </w:pPr>
      <w:r w:rsidRPr="007E2F53">
        <w:t>Используемое при реализации системы программное обеспечение должно удовлетворять следующим требованиям:</w:t>
      </w:r>
    </w:p>
    <w:p w14:paraId="25D96332" w14:textId="77777777" w:rsidR="007E2F53" w:rsidRPr="007E2F53" w:rsidRDefault="007E2F53" w:rsidP="00560BA5">
      <w:pPr>
        <w:pStyle w:val="a1"/>
      </w:pPr>
      <w:r w:rsidRPr="007E2F53">
        <w:t>Обеспечивать возможность взаимодействий со смежными сист</w:t>
      </w:r>
      <w:r w:rsidRPr="007E2F53">
        <w:t>е</w:t>
      </w:r>
      <w:r w:rsidRPr="007E2F53">
        <w:t>мами и программным обеспечением;</w:t>
      </w:r>
    </w:p>
    <w:p w14:paraId="1FBF420B" w14:textId="77777777" w:rsidR="007E2F53" w:rsidRPr="007E2F53" w:rsidRDefault="007E2F53" w:rsidP="00560BA5">
      <w:pPr>
        <w:pStyle w:val="a1"/>
      </w:pPr>
      <w:r w:rsidRPr="007E2F53">
        <w:t>Иметь соответствующую документацию для используемой в с</w:t>
      </w:r>
      <w:r w:rsidRPr="007E2F53">
        <w:t>и</w:t>
      </w:r>
      <w:r w:rsidRPr="007E2F53">
        <w:t>стеме версии;</w:t>
      </w:r>
    </w:p>
    <w:p w14:paraId="0755616A" w14:textId="77777777" w:rsidR="007E2F53" w:rsidRPr="007E2F53" w:rsidRDefault="007E2F53" w:rsidP="00560BA5">
      <w:pPr>
        <w:pStyle w:val="a1"/>
      </w:pPr>
      <w:r w:rsidRPr="007E2F53">
        <w:t>Функционировать на техническом обеспечении указанной в тр</w:t>
      </w:r>
      <w:r w:rsidRPr="007E2F53">
        <w:t>е</w:t>
      </w:r>
      <w:r w:rsidRPr="007E2F53">
        <w:t>бованиях к техническому обеспечению вычисл</w:t>
      </w:r>
      <w:r w:rsidRPr="007E2F53">
        <w:t>и</w:t>
      </w:r>
      <w:r w:rsidRPr="007E2F53">
        <w:t>тельной мощности.</w:t>
      </w:r>
    </w:p>
    <w:p w14:paraId="7186C292" w14:textId="77777777" w:rsidR="004B47F7" w:rsidRPr="00D31499" w:rsidRDefault="004B47F7" w:rsidP="005A1B33">
      <w:pPr>
        <w:pStyle w:val="40"/>
      </w:pPr>
      <w:r w:rsidRPr="0035040E">
        <w:t>Требования к техническому обеспечению</w:t>
      </w:r>
    </w:p>
    <w:p w14:paraId="59E35B8A" w14:textId="77777777" w:rsidR="007E2F53" w:rsidRPr="007E2F53" w:rsidRDefault="007E2F53" w:rsidP="005A1B33">
      <w:pPr>
        <w:pStyle w:val="a6"/>
      </w:pPr>
      <w:r w:rsidRPr="007E2F53">
        <w:t>Техническое (аппаратное) обеспечение системы (сервера) должно удовлетворять следующим требования:</w:t>
      </w:r>
    </w:p>
    <w:p w14:paraId="023BAAC2" w14:textId="77777777" w:rsidR="007E2F53" w:rsidRPr="007E2F53" w:rsidRDefault="007E2F53" w:rsidP="00560BA5">
      <w:pPr>
        <w:pStyle w:val="a1"/>
      </w:pPr>
      <w:r>
        <w:t>о</w:t>
      </w:r>
      <w:r w:rsidRPr="007E2F53">
        <w:t>беспечивать полноценное функционирование описанного в тр</w:t>
      </w:r>
      <w:r w:rsidRPr="007E2F53">
        <w:t>е</w:t>
      </w:r>
      <w:r w:rsidRPr="007E2F53">
        <w:t>бованиях к программному обеспечению ПО;</w:t>
      </w:r>
    </w:p>
    <w:p w14:paraId="46127DFD" w14:textId="77777777" w:rsidR="007E2F53" w:rsidRPr="007E2F53" w:rsidRDefault="007E2F53" w:rsidP="00560BA5">
      <w:pPr>
        <w:pStyle w:val="a1"/>
      </w:pPr>
      <w:r>
        <w:t>о</w:t>
      </w:r>
      <w:r w:rsidRPr="007E2F53">
        <w:t>беспечивать необходимую вычислительную мощность для функционирования системы и используемого ею программного обе</w:t>
      </w:r>
      <w:r w:rsidRPr="007E2F53">
        <w:t>с</w:t>
      </w:r>
      <w:r w:rsidRPr="007E2F53">
        <w:t>печения;</w:t>
      </w:r>
    </w:p>
    <w:p w14:paraId="4E781E84" w14:textId="77777777" w:rsidR="007E2F53" w:rsidRPr="007E2F53" w:rsidRDefault="007E2F53" w:rsidP="00560BA5">
      <w:pPr>
        <w:pStyle w:val="a1"/>
      </w:pPr>
      <w:r>
        <w:t>о</w:t>
      </w:r>
      <w:r w:rsidRPr="007E2F53">
        <w:t>беспечивать бесперебойное функционирование системы в сл</w:t>
      </w:r>
      <w:r w:rsidRPr="007E2F53">
        <w:t>у</w:t>
      </w:r>
      <w:r w:rsidRPr="007E2F53">
        <w:t xml:space="preserve">чаях перебоев </w:t>
      </w:r>
      <w:r w:rsidR="002A347C">
        <w:t>с</w:t>
      </w:r>
      <w:r w:rsidRPr="007E2F53">
        <w:t xml:space="preserve"> электрическ</w:t>
      </w:r>
      <w:r w:rsidR="002A347C">
        <w:t>им питанием,</w:t>
      </w:r>
      <w:r w:rsidRPr="007E2F53">
        <w:t xml:space="preserve"> путем испол</w:t>
      </w:r>
      <w:r w:rsidRPr="007E2F53">
        <w:t>ь</w:t>
      </w:r>
      <w:r w:rsidRPr="007E2F53">
        <w:t>зовани</w:t>
      </w:r>
      <w:r>
        <w:t>я блоков бесперебойного питания</w:t>
      </w:r>
      <w:r w:rsidRPr="007E2F53">
        <w:t>;</w:t>
      </w:r>
    </w:p>
    <w:p w14:paraId="713782FE" w14:textId="77777777" w:rsidR="007E2F53" w:rsidRPr="00D31499" w:rsidRDefault="007E2F53" w:rsidP="00560BA5">
      <w:pPr>
        <w:pStyle w:val="a1"/>
      </w:pPr>
      <w:r>
        <w:t xml:space="preserve">иметь резервные каналы выхода в </w:t>
      </w:r>
      <w:r>
        <w:rPr>
          <w:lang w:val="en-US"/>
        </w:rPr>
        <w:t>Internet</w:t>
      </w:r>
      <w:r w:rsidRPr="007E2F53">
        <w:t>;</w:t>
      </w:r>
    </w:p>
    <w:p w14:paraId="79A950B1" w14:textId="77777777" w:rsidR="007E2F53" w:rsidRDefault="007E2F53" w:rsidP="00560BA5">
      <w:pPr>
        <w:pStyle w:val="a1"/>
      </w:pPr>
      <w:r>
        <w:t xml:space="preserve">иметь возможность подключения двух </w:t>
      </w:r>
      <w:r>
        <w:rPr>
          <w:lang w:val="en-US"/>
        </w:rPr>
        <w:t>COM</w:t>
      </w:r>
      <w:r w:rsidRPr="007E2F53">
        <w:t>-</w:t>
      </w:r>
      <w:r>
        <w:t>портов к серверу.</w:t>
      </w:r>
    </w:p>
    <w:p w14:paraId="6F899141" w14:textId="77777777" w:rsidR="005262E9" w:rsidRDefault="005262E9" w:rsidP="005A1B33">
      <w:pPr>
        <w:pStyle w:val="40"/>
      </w:pPr>
      <w:bookmarkStart w:id="159" w:name="_Toc177034224"/>
      <w:bookmarkStart w:id="160" w:name="_Toc177034380"/>
      <w:bookmarkStart w:id="161" w:name="_Toc321534013"/>
      <w:r w:rsidRPr="0035040E">
        <w:t>Требования к метрологическому обеспечению</w:t>
      </w:r>
      <w:bookmarkEnd w:id="159"/>
      <w:bookmarkEnd w:id="160"/>
      <w:bookmarkEnd w:id="161"/>
    </w:p>
    <w:p w14:paraId="0B966DAB" w14:textId="77777777" w:rsidR="007E2F53" w:rsidRPr="0035040E" w:rsidRDefault="007E2F53" w:rsidP="005A1B33">
      <w:pPr>
        <w:pStyle w:val="a6"/>
      </w:pPr>
      <w:r w:rsidRPr="007E2F53">
        <w:lastRenderedPageBreak/>
        <w:t>Требования не предъявляются.</w:t>
      </w:r>
    </w:p>
    <w:p w14:paraId="24F9E0C3" w14:textId="77777777" w:rsidR="005262E9" w:rsidRDefault="005262E9" w:rsidP="005A1B33">
      <w:pPr>
        <w:pStyle w:val="40"/>
      </w:pPr>
      <w:bookmarkStart w:id="162" w:name="_Toc177034226"/>
      <w:bookmarkStart w:id="163" w:name="_Toc177034382"/>
      <w:bookmarkStart w:id="164" w:name="_Toc321534015"/>
      <w:r w:rsidRPr="0035040E">
        <w:t>Требования к организационному обеспечению</w:t>
      </w:r>
      <w:bookmarkEnd w:id="162"/>
      <w:bookmarkEnd w:id="163"/>
      <w:bookmarkEnd w:id="164"/>
    </w:p>
    <w:p w14:paraId="21304FB1" w14:textId="77777777" w:rsidR="007E2F53" w:rsidRPr="00CA24EB" w:rsidRDefault="00CA24EB" w:rsidP="005A1B33">
      <w:pPr>
        <w:pStyle w:val="a6"/>
      </w:pPr>
      <w:r w:rsidRPr="00CA24EB">
        <w:t>Требования не предъявляются.</w:t>
      </w:r>
    </w:p>
    <w:p w14:paraId="556DEB47" w14:textId="77777777" w:rsidR="005262E9" w:rsidRDefault="005262E9" w:rsidP="005A1B33">
      <w:pPr>
        <w:pStyle w:val="40"/>
      </w:pPr>
      <w:r w:rsidRPr="0035040E">
        <w:t>Требования к методическому обеспечению</w:t>
      </w:r>
    </w:p>
    <w:p w14:paraId="74E7E28C" w14:textId="77777777" w:rsidR="00CA24EB" w:rsidRPr="00CA24EB" w:rsidRDefault="00CA24EB" w:rsidP="005A1B33">
      <w:pPr>
        <w:pStyle w:val="a6"/>
      </w:pPr>
      <w:r w:rsidRPr="00CA24EB">
        <w:t>Нормативно-техническая документация системы должна содержать:</w:t>
      </w:r>
    </w:p>
    <w:p w14:paraId="7EEB1A4E" w14:textId="77777777"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Техническое задание на разработку информационной системы;</w:t>
      </w:r>
    </w:p>
    <w:p w14:paraId="1C5D0F82" w14:textId="77777777"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Технический проект системы;</w:t>
      </w:r>
    </w:p>
    <w:p w14:paraId="3928BABB" w14:textId="77777777"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Рабочий документ системы;</w:t>
      </w:r>
    </w:p>
    <w:p w14:paraId="6A905CDE" w14:textId="77777777"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администратора системы;</w:t>
      </w:r>
    </w:p>
    <w:p w14:paraId="3F478EAF" w14:textId="77777777" w:rsidR="00CA24EB" w:rsidRPr="00CA24EB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CA24EB">
        <w:rPr>
          <w:sz w:val="28"/>
        </w:rPr>
        <w:t>Руководство разработчика системы;</w:t>
      </w:r>
    </w:p>
    <w:p w14:paraId="3739A7D7" w14:textId="77777777" w:rsidR="002A347C" w:rsidRDefault="00CA24EB" w:rsidP="00883243">
      <w:pPr>
        <w:numPr>
          <w:ilvl w:val="0"/>
          <w:numId w:val="4"/>
        </w:numPr>
        <w:spacing w:line="360" w:lineRule="auto"/>
        <w:rPr>
          <w:sz w:val="28"/>
        </w:rPr>
      </w:pPr>
      <w:r w:rsidRPr="002A347C">
        <w:rPr>
          <w:sz w:val="28"/>
        </w:rPr>
        <w:t>Руководство пользователя системы;</w:t>
      </w:r>
    </w:p>
    <w:p w14:paraId="39E8BBE5" w14:textId="77777777" w:rsidR="00CA24EB" w:rsidRPr="002A347C" w:rsidRDefault="00CA24EB" w:rsidP="00560BA5">
      <w:pPr>
        <w:pStyle w:val="a1"/>
      </w:pPr>
      <w:r w:rsidRPr="002A347C">
        <w:t>Техническое задание, технический проект и рабочий проект с</w:t>
      </w:r>
      <w:r w:rsidRPr="002A347C">
        <w:t>и</w:t>
      </w:r>
      <w:r w:rsidRPr="002A347C">
        <w:t>стемы должны соответствовать ГОСТ 34.</w:t>
      </w:r>
    </w:p>
    <w:p w14:paraId="307D2366" w14:textId="77777777" w:rsidR="004B65D1" w:rsidRDefault="005262E9" w:rsidP="008926C4">
      <w:pPr>
        <w:pStyle w:val="20"/>
      </w:pPr>
      <w:bookmarkStart w:id="165" w:name="_Toc358749362"/>
      <w:bookmarkStart w:id="166" w:name="_Toc358799515"/>
      <w:bookmarkStart w:id="167" w:name="_Toc358830054"/>
      <w:commentRangeStart w:id="168"/>
      <w:r>
        <w:t>Порядок контроля и приемки системы</w:t>
      </w:r>
      <w:bookmarkEnd w:id="165"/>
      <w:bookmarkEnd w:id="166"/>
      <w:bookmarkEnd w:id="167"/>
    </w:p>
    <w:p w14:paraId="4BC3C669" w14:textId="77777777" w:rsidR="00CA24EB" w:rsidRDefault="00CA24EB" w:rsidP="005A1B33">
      <w:pPr>
        <w:pStyle w:val="a6"/>
      </w:pPr>
      <w:r w:rsidRPr="00CA24EB">
        <w:t>Информационная система должна быть спроектирована до 1</w:t>
      </w:r>
      <w:r>
        <w:t>0</w:t>
      </w:r>
      <w:r w:rsidRPr="00CA24EB">
        <w:t xml:space="preserve"> </w:t>
      </w:r>
      <w:r>
        <w:t>июня</w:t>
      </w:r>
      <w:r w:rsidRPr="00CA24EB">
        <w:t xml:space="preserve"> 201</w:t>
      </w:r>
      <w:r>
        <w:t>3</w:t>
      </w:r>
      <w:r w:rsidRPr="00CA24EB">
        <w:t xml:space="preserve"> года. При этом должны быть составлены техническое задание, технич</w:t>
      </w:r>
      <w:r w:rsidRPr="00CA24EB">
        <w:t>е</w:t>
      </w:r>
      <w:r w:rsidRPr="00CA24EB">
        <w:t>ский проект, рабочий проект и окончательный вариант готовой Системы. В течение этого срока необходима периодическая сдача проектной документ</w:t>
      </w:r>
      <w:r w:rsidRPr="00CA24EB">
        <w:t>а</w:t>
      </w:r>
      <w:r w:rsidRPr="00CA24EB">
        <w:t>ции и демонстрация прототипов программы.</w:t>
      </w:r>
      <w:commentRangeEnd w:id="168"/>
      <w:r w:rsidR="00A05D53">
        <w:rPr>
          <w:rStyle w:val="a9"/>
          <w:rFonts w:asciiTheme="minorHAnsi" w:hAnsiTheme="minorHAnsi" w:cstheme="minorBidi"/>
        </w:rPr>
        <w:commentReference w:id="168"/>
      </w:r>
    </w:p>
    <w:p w14:paraId="309F997D" w14:textId="77777777" w:rsidR="005262E9" w:rsidRPr="00AC480C" w:rsidRDefault="005262E9" w:rsidP="008926C4">
      <w:pPr>
        <w:pStyle w:val="20"/>
      </w:pPr>
      <w:bookmarkStart w:id="169" w:name="_Toc321534022"/>
      <w:bookmarkStart w:id="170" w:name="_Toc321795321"/>
      <w:bookmarkStart w:id="171" w:name="_Toc327648512"/>
      <w:bookmarkStart w:id="172" w:name="_Toc327710965"/>
      <w:bookmarkStart w:id="173" w:name="_Toc358749363"/>
      <w:bookmarkStart w:id="174" w:name="_Toc358799516"/>
      <w:bookmarkStart w:id="175" w:name="_Toc358830055"/>
      <w:r w:rsidRPr="00AC480C">
        <w:t>Требования к документированию</w:t>
      </w:r>
      <w:bookmarkEnd w:id="169"/>
      <w:bookmarkEnd w:id="170"/>
      <w:bookmarkEnd w:id="171"/>
      <w:bookmarkEnd w:id="172"/>
      <w:bookmarkEnd w:id="173"/>
      <w:bookmarkEnd w:id="174"/>
      <w:bookmarkEnd w:id="175"/>
    </w:p>
    <w:p w14:paraId="75D02719" w14:textId="77777777" w:rsidR="00CA24EB" w:rsidRPr="002A347C" w:rsidRDefault="00CA24EB" w:rsidP="005A1B33">
      <w:pPr>
        <w:pStyle w:val="a6"/>
      </w:pPr>
      <w:r w:rsidRPr="002A347C">
        <w:t>Документация системы должна содержать:</w:t>
      </w:r>
    </w:p>
    <w:p w14:paraId="4D78F05A" w14:textId="77777777" w:rsidR="00CA24EB" w:rsidRPr="00CA24EB" w:rsidRDefault="00CA24EB" w:rsidP="005A1B33">
      <w:pPr>
        <w:pStyle w:val="a6"/>
      </w:pPr>
      <w:r w:rsidRPr="00CA24EB">
        <w:t>Документация разработчика:</w:t>
      </w:r>
    </w:p>
    <w:p w14:paraId="33A999B8" w14:textId="77777777" w:rsidR="00CA24EB" w:rsidRPr="00CA24EB" w:rsidRDefault="00CA24EB" w:rsidP="00560BA5">
      <w:pPr>
        <w:pStyle w:val="a1"/>
      </w:pPr>
      <w:r w:rsidRPr="00CA24EB">
        <w:lastRenderedPageBreak/>
        <w:t xml:space="preserve">описание </w:t>
      </w:r>
      <w:r w:rsidRPr="00CA24EB">
        <w:rPr>
          <w:lang w:val="en-US"/>
        </w:rPr>
        <w:t>API</w:t>
      </w:r>
      <w:r w:rsidRPr="00CA24EB">
        <w:t>-функций, предоставляемых разрабатываемой с</w:t>
      </w:r>
      <w:r w:rsidRPr="00CA24EB">
        <w:t>и</w:t>
      </w:r>
      <w:r w:rsidRPr="00CA24EB">
        <w:t>стемой;</w:t>
      </w:r>
    </w:p>
    <w:p w14:paraId="0C7AE656" w14:textId="77777777" w:rsidR="00CA24EB" w:rsidRPr="00CA24EB" w:rsidRDefault="00CA24EB" w:rsidP="00560BA5">
      <w:pPr>
        <w:pStyle w:val="a1"/>
      </w:pPr>
      <w:r w:rsidRPr="00CA24EB">
        <w:t>описание классов, их свойств и методов программной реализации системы;</w:t>
      </w:r>
    </w:p>
    <w:p w14:paraId="61E33773" w14:textId="77777777" w:rsidR="00CA24EB" w:rsidRPr="00CA24EB" w:rsidRDefault="00CA24EB" w:rsidP="00560BA5">
      <w:pPr>
        <w:pStyle w:val="a1"/>
      </w:pPr>
      <w:r w:rsidRPr="00CA24EB">
        <w:t>примеры использования программных классов системы;</w:t>
      </w:r>
    </w:p>
    <w:p w14:paraId="64D3182F" w14:textId="77777777" w:rsidR="00CA24EB" w:rsidRPr="00CA24EB" w:rsidRDefault="00CA24EB" w:rsidP="005A1B33">
      <w:pPr>
        <w:pStyle w:val="a6"/>
      </w:pPr>
      <w:r w:rsidRPr="00CA24EB">
        <w:t>Документация пользователя:</w:t>
      </w:r>
    </w:p>
    <w:p w14:paraId="1153A203" w14:textId="77777777" w:rsidR="00CA24EB" w:rsidRPr="00CA24EB" w:rsidRDefault="00CA24EB" w:rsidP="00560BA5">
      <w:pPr>
        <w:pStyle w:val="a1"/>
      </w:pPr>
      <w:r w:rsidRPr="00CA24EB">
        <w:t>описание выполняемых системой функций;</w:t>
      </w:r>
    </w:p>
    <w:p w14:paraId="507B05E3" w14:textId="77777777" w:rsidR="00CA24EB" w:rsidRPr="00CA24EB" w:rsidRDefault="00CA24EB" w:rsidP="00560BA5">
      <w:pPr>
        <w:pStyle w:val="a1"/>
      </w:pPr>
      <w:r w:rsidRPr="00CA24EB">
        <w:t>описание вариантов использования системы;</w:t>
      </w:r>
    </w:p>
    <w:p w14:paraId="1A9DA32B" w14:textId="77777777" w:rsidR="00CA24EB" w:rsidRPr="00CA24EB" w:rsidRDefault="00CA24EB" w:rsidP="00560BA5">
      <w:pPr>
        <w:pStyle w:val="a1"/>
      </w:pPr>
      <w:r w:rsidRPr="00CA24EB">
        <w:t>примеры использования системы;</w:t>
      </w:r>
    </w:p>
    <w:p w14:paraId="2C8969F6" w14:textId="77777777" w:rsidR="00CA24EB" w:rsidRPr="00CA24EB" w:rsidRDefault="00CA24EB" w:rsidP="005A1B33">
      <w:pPr>
        <w:pStyle w:val="a6"/>
      </w:pPr>
      <w:r w:rsidRPr="00CA24EB">
        <w:t>Документация администратора системы:</w:t>
      </w:r>
    </w:p>
    <w:p w14:paraId="2EB2C4D4" w14:textId="77777777" w:rsidR="00CA24EB" w:rsidRPr="00CA24EB" w:rsidRDefault="00CA24EB" w:rsidP="00560BA5">
      <w:pPr>
        <w:pStyle w:val="a1"/>
      </w:pPr>
      <w:r w:rsidRPr="00CA24EB">
        <w:t>описание методов и протоколов доступа к консолям администр</w:t>
      </w:r>
      <w:r w:rsidRPr="00CA24EB">
        <w:t>и</w:t>
      </w:r>
      <w:r w:rsidRPr="00CA24EB">
        <w:t xml:space="preserve">рования компонентов системы: операционная система, база данных, </w:t>
      </w:r>
      <w:r w:rsidRPr="00CA24EB">
        <w:rPr>
          <w:lang w:val="en-US"/>
        </w:rPr>
        <w:t>web</w:t>
      </w:r>
      <w:r w:rsidRPr="00CA24EB">
        <w:t>-сервер и т.д.;</w:t>
      </w:r>
    </w:p>
    <w:p w14:paraId="1B35D747" w14:textId="77777777" w:rsidR="00CA24EB" w:rsidRPr="00CA24EB" w:rsidRDefault="00CA24EB" w:rsidP="00560BA5">
      <w:pPr>
        <w:pStyle w:val="a1"/>
      </w:pPr>
      <w:r w:rsidRPr="00CA24EB">
        <w:t>описание требований системы к техническому обеспечению;</w:t>
      </w:r>
    </w:p>
    <w:p w14:paraId="7B908599" w14:textId="77777777" w:rsidR="00CA24EB" w:rsidRPr="00CA24EB" w:rsidRDefault="00CA24EB" w:rsidP="00560BA5">
      <w:pPr>
        <w:pStyle w:val="a1"/>
      </w:pPr>
      <w:r w:rsidRPr="00CA24EB">
        <w:t>описание требования системы к программному обеспечению;</w:t>
      </w:r>
    </w:p>
    <w:p w14:paraId="7262315F" w14:textId="77777777" w:rsidR="00CA24EB" w:rsidRPr="00CA24EB" w:rsidRDefault="00CA24EB" w:rsidP="00560BA5">
      <w:pPr>
        <w:pStyle w:val="a1"/>
      </w:pPr>
      <w:r w:rsidRPr="00CA24EB">
        <w:t>данные разработчика</w:t>
      </w:r>
      <w:r w:rsidR="002A347C">
        <w:t>.</w:t>
      </w:r>
    </w:p>
    <w:p w14:paraId="3C0CEDD7" w14:textId="77777777" w:rsidR="00CA24EB" w:rsidRDefault="00CA24EB">
      <w:pPr>
        <w:rPr>
          <w:rFonts w:ascii="Times New Roman" w:eastAsiaTheme="majorEastAsia" w:hAnsi="Times New Roman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570D3356" w14:textId="77777777" w:rsidR="0053523D" w:rsidRDefault="0053523D" w:rsidP="005A1B33">
      <w:pPr>
        <w:pStyle w:val="11"/>
      </w:pPr>
      <w:bookmarkStart w:id="176" w:name="_Toc358749364"/>
      <w:bookmarkStart w:id="177" w:name="_Toc358799517"/>
      <w:bookmarkStart w:id="178" w:name="_Toc358830056"/>
      <w:r>
        <w:lastRenderedPageBreak/>
        <w:t>Т</w:t>
      </w:r>
      <w:r w:rsidR="00EA2DC8">
        <w:t>ехнический</w:t>
      </w:r>
      <w:r>
        <w:t xml:space="preserve"> проект</w:t>
      </w:r>
      <w:bookmarkEnd w:id="176"/>
      <w:bookmarkEnd w:id="177"/>
      <w:bookmarkEnd w:id="178"/>
    </w:p>
    <w:p w14:paraId="3077491A" w14:textId="77777777" w:rsidR="00375AFD" w:rsidRPr="00375AFD" w:rsidRDefault="00375AFD" w:rsidP="00375AFD">
      <w:pPr>
        <w:pStyle w:val="a6"/>
      </w:pPr>
      <w:r>
        <w:t>Технический проект составляется для подсистемы удалённого упра</w:t>
      </w:r>
      <w:r>
        <w:t>в</w:t>
      </w:r>
      <w:r>
        <w:t xml:space="preserve">ления, т.е. для </w:t>
      </w:r>
      <w:r>
        <w:rPr>
          <w:lang w:val="en-US"/>
        </w:rPr>
        <w:t>TCP</w:t>
      </w:r>
      <w:r w:rsidRPr="00375AFD">
        <w:t>-</w:t>
      </w:r>
      <w:r>
        <w:t>сервера и клиентского прил</w:t>
      </w:r>
      <w:r>
        <w:t>о</w:t>
      </w:r>
      <w:r>
        <w:t>жения.</w:t>
      </w:r>
    </w:p>
    <w:p w14:paraId="6B3C42A2" w14:textId="77777777" w:rsidR="00375AFD" w:rsidRPr="006A1FD7" w:rsidRDefault="002870D8" w:rsidP="00375AFD">
      <w:pPr>
        <w:pStyle w:val="20"/>
      </w:pPr>
      <w:bookmarkStart w:id="179" w:name="_Toc358742379"/>
      <w:bookmarkStart w:id="180" w:name="_Toc358749365"/>
      <w:bookmarkStart w:id="181" w:name="_Toc358799518"/>
      <w:bookmarkStart w:id="182" w:name="_Toc358830057"/>
      <w:r w:rsidRPr="006A1FD7">
        <w:t>Общесистемные решения</w:t>
      </w:r>
      <w:bookmarkEnd w:id="179"/>
      <w:bookmarkEnd w:id="180"/>
      <w:bookmarkEnd w:id="181"/>
      <w:bookmarkEnd w:id="182"/>
    </w:p>
    <w:p w14:paraId="093C0CC1" w14:textId="77777777" w:rsidR="002D1EC8" w:rsidRDefault="002D1EC8" w:rsidP="002D1EC8">
      <w:pPr>
        <w:pStyle w:val="30"/>
        <w:numPr>
          <w:ilvl w:val="2"/>
          <w:numId w:val="8"/>
        </w:numPr>
      </w:pPr>
      <w:bookmarkStart w:id="183" w:name="_Toc358830058"/>
      <w:bookmarkStart w:id="184" w:name="_Toc358742380"/>
      <w:bookmarkStart w:id="185" w:name="_Toc358749366"/>
      <w:r>
        <w:t>Р</w:t>
      </w:r>
      <w:r w:rsidRPr="002D1EC8">
        <w:t>ешения по режимам функционирования, диагностированию работы</w:t>
      </w:r>
      <w:bookmarkEnd w:id="183"/>
    </w:p>
    <w:p w14:paraId="5FC20720" w14:textId="77777777" w:rsidR="002D1EC8" w:rsidRDefault="002D1EC8" w:rsidP="002D1EC8">
      <w:pPr>
        <w:pStyle w:val="a6"/>
      </w:pPr>
      <w:r>
        <w:t xml:space="preserve">Для контроля соединения между сервером и клиентом используется механизм </w:t>
      </w:r>
      <w:r>
        <w:rPr>
          <w:lang w:val="en-US"/>
        </w:rPr>
        <w:t>KeepAlive</w:t>
      </w:r>
      <w:r w:rsidR="003E2AE9">
        <w:t>.</w:t>
      </w:r>
    </w:p>
    <w:p w14:paraId="31984D9D" w14:textId="77777777" w:rsidR="003E2AE9" w:rsidRDefault="003E2AE9" w:rsidP="002D1EC8">
      <w:pPr>
        <w:pStyle w:val="a6"/>
      </w:pPr>
      <w:r>
        <w:t>Для иллюстрации данного механизма приведём диаграмму деятельн</w:t>
      </w:r>
      <w:r>
        <w:t>о</w:t>
      </w:r>
      <w:r>
        <w:t>сти(</w:t>
      </w:r>
      <w:r w:rsidR="00C949B7" w:rsidRPr="00C949B7">
        <w:rPr>
          <w:sz w:val="24"/>
          <w:szCs w:val="24"/>
        </w:rPr>
        <w:fldChar w:fldCharType="begin"/>
      </w:r>
      <w:r w:rsidR="00C949B7" w:rsidRPr="00C949B7">
        <w:rPr>
          <w:sz w:val="24"/>
          <w:szCs w:val="24"/>
        </w:rPr>
        <w:instrText xml:space="preserve"> REF _Ref358805738 \h  \* MERGEFORMAT </w:instrText>
      </w:r>
      <w:r w:rsidR="00C949B7" w:rsidRPr="00C949B7">
        <w:rPr>
          <w:sz w:val="24"/>
          <w:szCs w:val="24"/>
        </w:rPr>
      </w:r>
      <w:r w:rsidR="00C949B7" w:rsidRPr="00C949B7">
        <w:rPr>
          <w:sz w:val="24"/>
          <w:szCs w:val="24"/>
        </w:rPr>
        <w:fldChar w:fldCharType="separate"/>
      </w:r>
      <w:r w:rsidR="00C949B7" w:rsidRPr="00C949B7">
        <w:rPr>
          <w:sz w:val="24"/>
          <w:szCs w:val="24"/>
        </w:rPr>
        <w:t xml:space="preserve">Рисунок </w:t>
      </w:r>
      <w:r w:rsidR="00C949B7" w:rsidRPr="00C949B7">
        <w:rPr>
          <w:noProof/>
          <w:sz w:val="24"/>
          <w:szCs w:val="24"/>
        </w:rPr>
        <w:t>1</w:t>
      </w:r>
      <w:r w:rsidR="00C949B7" w:rsidRPr="00C949B7">
        <w:rPr>
          <w:sz w:val="24"/>
          <w:szCs w:val="24"/>
        </w:rPr>
        <w:fldChar w:fldCharType="end"/>
      </w:r>
      <w:r>
        <w:t>).</w:t>
      </w:r>
    </w:p>
    <w:p w14:paraId="3AE64498" w14:textId="77777777" w:rsidR="00BC3B4C" w:rsidRDefault="00A22979" w:rsidP="00BC3B4C">
      <w:pPr>
        <w:keepNext/>
      </w:pPr>
      <w:r w:rsidRPr="00A22979">
        <w:rPr>
          <w:noProof/>
          <w:lang w:eastAsia="ru-RU"/>
        </w:rPr>
        <w:drawing>
          <wp:inline distT="0" distB="0" distL="0" distR="0" wp14:anchorId="361DE1C7" wp14:editId="336B6FF4">
            <wp:extent cx="5940425" cy="36946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5CC7" w14:textId="77777777" w:rsidR="00C949B7" w:rsidRPr="00840D5A" w:rsidRDefault="00BC3B4C" w:rsidP="00BC3B4C">
      <w:pPr>
        <w:pStyle w:val="af0"/>
        <w:jc w:val="center"/>
        <w:rPr>
          <w:i w:val="0"/>
          <w:sz w:val="24"/>
          <w:szCs w:val="24"/>
        </w:rPr>
      </w:pPr>
      <w:bookmarkStart w:id="186" w:name="_Ref358805738"/>
      <w:bookmarkStart w:id="187" w:name="_Ref358805732"/>
      <w:r w:rsidRPr="00C949B7">
        <w:rPr>
          <w:i w:val="0"/>
          <w:sz w:val="24"/>
          <w:szCs w:val="24"/>
        </w:rPr>
        <w:t xml:space="preserve">Рисунок </w:t>
      </w:r>
      <w:r w:rsidRPr="00C949B7">
        <w:rPr>
          <w:i w:val="0"/>
          <w:sz w:val="24"/>
          <w:szCs w:val="24"/>
        </w:rPr>
        <w:fldChar w:fldCharType="begin"/>
      </w:r>
      <w:r w:rsidRPr="00C949B7">
        <w:rPr>
          <w:i w:val="0"/>
          <w:sz w:val="24"/>
          <w:szCs w:val="24"/>
        </w:rPr>
        <w:instrText xml:space="preserve"> SEQ Рисунок \* ARABIC </w:instrText>
      </w:r>
      <w:r w:rsidRPr="00C949B7">
        <w:rPr>
          <w:i w:val="0"/>
          <w:sz w:val="24"/>
          <w:szCs w:val="24"/>
        </w:rPr>
        <w:fldChar w:fldCharType="separate"/>
      </w:r>
      <w:r w:rsidRPr="00C949B7">
        <w:rPr>
          <w:i w:val="0"/>
          <w:noProof/>
          <w:sz w:val="24"/>
          <w:szCs w:val="24"/>
        </w:rPr>
        <w:t>1</w:t>
      </w:r>
      <w:r w:rsidRPr="00C949B7">
        <w:rPr>
          <w:i w:val="0"/>
          <w:sz w:val="24"/>
          <w:szCs w:val="24"/>
        </w:rPr>
        <w:fldChar w:fldCharType="end"/>
      </w:r>
      <w:bookmarkEnd w:id="186"/>
      <w:r w:rsidRPr="00C949B7">
        <w:rPr>
          <w:i w:val="0"/>
          <w:sz w:val="24"/>
          <w:szCs w:val="24"/>
        </w:rPr>
        <w:t>Диаграмма деятельности. Механизм</w:t>
      </w:r>
      <w:r w:rsidRPr="00840D5A">
        <w:rPr>
          <w:i w:val="0"/>
          <w:sz w:val="24"/>
          <w:szCs w:val="24"/>
        </w:rPr>
        <w:t xml:space="preserve"> </w:t>
      </w:r>
      <w:r w:rsidRPr="00C949B7">
        <w:rPr>
          <w:i w:val="0"/>
          <w:sz w:val="24"/>
          <w:szCs w:val="24"/>
          <w:lang w:val="en-US"/>
        </w:rPr>
        <w:t>KeepAlive</w:t>
      </w:r>
      <w:bookmarkEnd w:id="187"/>
    </w:p>
    <w:p w14:paraId="3D0E04CD" w14:textId="77777777" w:rsidR="00C949B7" w:rsidRPr="00C949B7" w:rsidRDefault="00C949B7" w:rsidP="00C949B7">
      <w:pPr>
        <w:pStyle w:val="a6"/>
      </w:pPr>
      <w:r>
        <w:t>На данной диаграмме изображена одна итерация бесконечного цикла проверки соединения.</w:t>
      </w:r>
    </w:p>
    <w:p w14:paraId="5DDB0363" w14:textId="77777777" w:rsidR="003E2AE9" w:rsidRPr="00C949B7" w:rsidRDefault="00C949B7" w:rsidP="00C949B7">
      <w:pPr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C949B7">
        <w:rPr>
          <w:i/>
          <w:sz w:val="24"/>
          <w:szCs w:val="24"/>
        </w:rPr>
        <w:br w:type="page"/>
      </w:r>
    </w:p>
    <w:p w14:paraId="01D5390A" w14:textId="77777777" w:rsidR="002870D8" w:rsidRDefault="002870D8" w:rsidP="002870D8">
      <w:pPr>
        <w:pStyle w:val="30"/>
      </w:pPr>
      <w:bookmarkStart w:id="188" w:name="_Toc358799519"/>
      <w:bookmarkStart w:id="189" w:name="_Toc358830059"/>
      <w:r w:rsidRPr="006A1FD7">
        <w:lastRenderedPageBreak/>
        <w:t>Структурная схема системы</w:t>
      </w:r>
      <w:bookmarkEnd w:id="184"/>
      <w:bookmarkEnd w:id="185"/>
      <w:bookmarkEnd w:id="188"/>
      <w:bookmarkEnd w:id="189"/>
      <w:r w:rsidRPr="006A1FD7">
        <w:t xml:space="preserve"> </w:t>
      </w:r>
    </w:p>
    <w:p w14:paraId="6BF9F598" w14:textId="77777777" w:rsidR="00375AFD" w:rsidRDefault="00494551" w:rsidP="00375AFD">
      <w:pPr>
        <w:pStyle w:val="a6"/>
      </w:pPr>
      <w:r>
        <w:t>Клиентское приложение используется пользователем для управления оборудованием и контроля текущего состояния всех датчиков подключенных к системе. Клиентское приложение производит формирование команд опр</w:t>
      </w:r>
      <w:r>
        <w:t>е</w:t>
      </w:r>
      <w:r>
        <w:t>делённого формата и отпра</w:t>
      </w:r>
      <w:r>
        <w:t>в</w:t>
      </w:r>
      <w:r>
        <w:t xml:space="preserve">ляет их для обработки на </w:t>
      </w:r>
      <w:r>
        <w:rPr>
          <w:lang w:val="en-US"/>
        </w:rPr>
        <w:t>TCP</w:t>
      </w:r>
      <w:r w:rsidRPr="00494551">
        <w:t xml:space="preserve"> </w:t>
      </w:r>
      <w:r>
        <w:t>–</w:t>
      </w:r>
      <w:r w:rsidRPr="00494551">
        <w:t xml:space="preserve"> </w:t>
      </w:r>
      <w:r>
        <w:t xml:space="preserve">сервер. Также клиентское приложение отображает в виде древовидной структуры списки устройств, датчиков и т.д. </w:t>
      </w:r>
    </w:p>
    <w:p w14:paraId="6F4FB491" w14:textId="77777777" w:rsidR="00400B0A" w:rsidRDefault="00400B0A" w:rsidP="00375AFD">
      <w:pPr>
        <w:pStyle w:val="a6"/>
      </w:pPr>
      <w:r>
        <w:t>Для администратора систе</w:t>
      </w:r>
      <w:r w:rsidR="0087399B">
        <w:t>мы клиентское приложение является сре</w:t>
      </w:r>
      <w:r w:rsidR="0087399B">
        <w:t>д</w:t>
      </w:r>
      <w:r w:rsidR="0087399B">
        <w:t>ством, позволяющим добавлять, удалять пользователей и устройства из с</w:t>
      </w:r>
      <w:r w:rsidR="0087399B">
        <w:t>и</w:t>
      </w:r>
      <w:r w:rsidR="0087399B">
        <w:t>стемы.</w:t>
      </w:r>
    </w:p>
    <w:p w14:paraId="5FCF021B" w14:textId="3BB2A341" w:rsidR="00494551" w:rsidRDefault="00494551" w:rsidP="00494551">
      <w:pPr>
        <w:pStyle w:val="a6"/>
      </w:pPr>
      <w:r w:rsidRPr="0041736F">
        <w:t xml:space="preserve">Для иллюстрации способов взаимодействия </w:t>
      </w:r>
      <w:r>
        <w:t xml:space="preserve">пользователя </w:t>
      </w:r>
      <w:r w:rsidR="00032D9A">
        <w:t>и админ</w:t>
      </w:r>
      <w:r w:rsidR="00032D9A">
        <w:t>и</w:t>
      </w:r>
      <w:r w:rsidR="00032D9A">
        <w:t>стратора</w:t>
      </w:r>
      <w:r>
        <w:t xml:space="preserve"> </w:t>
      </w:r>
      <w:r>
        <w:t>с подсистемой</w:t>
      </w:r>
      <w:r w:rsidRPr="0041736F">
        <w:t xml:space="preserve"> ниже приведена диаграмма вариантов использов</w:t>
      </w:r>
      <w:r w:rsidRPr="0041736F">
        <w:t>а</w:t>
      </w:r>
      <w:r w:rsidRPr="0041736F">
        <w:t>ния.</w:t>
      </w:r>
      <w:r w:rsidR="00400B0A">
        <w:t>(</w:t>
      </w:r>
      <w:r w:rsidR="00400B0A">
        <w:fldChar w:fldCharType="begin"/>
      </w:r>
      <w:r w:rsidR="00400B0A">
        <w:instrText xml:space="preserve"> REF _Ref358746231 \h </w:instrText>
      </w:r>
      <w:r w:rsidR="00400B0A">
        <w:fldChar w:fldCharType="separate"/>
      </w:r>
      <w:r w:rsidR="00400B0A" w:rsidRPr="00400B0A">
        <w:rPr>
          <w:i/>
          <w:sz w:val="24"/>
          <w:szCs w:val="24"/>
        </w:rPr>
        <w:t xml:space="preserve">Рисунок </w:t>
      </w:r>
      <w:r w:rsidR="00400B0A" w:rsidRPr="00400B0A">
        <w:rPr>
          <w:i/>
          <w:noProof/>
          <w:sz w:val="24"/>
          <w:szCs w:val="24"/>
        </w:rPr>
        <w:t>1</w:t>
      </w:r>
      <w:r w:rsidR="00400B0A">
        <w:fldChar w:fldCharType="end"/>
      </w:r>
      <w:r w:rsidR="00400B0A">
        <w:t>)</w:t>
      </w:r>
    </w:p>
    <w:p w14:paraId="2390A126" w14:textId="77777777" w:rsidR="00400B0A" w:rsidRDefault="00550C42" w:rsidP="00400B0A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95FDA88" wp14:editId="012E725C">
            <wp:extent cx="5940425" cy="4857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F263" w14:textId="77777777" w:rsidR="0087399B" w:rsidRDefault="00400B0A" w:rsidP="001617F2">
      <w:pPr>
        <w:pStyle w:val="af0"/>
        <w:jc w:val="center"/>
        <w:rPr>
          <w:i w:val="0"/>
          <w:sz w:val="24"/>
          <w:szCs w:val="24"/>
        </w:rPr>
      </w:pPr>
      <w:bookmarkStart w:id="190" w:name="_Ref358746231"/>
      <w:bookmarkStart w:id="191" w:name="_Ref358746222"/>
      <w:r w:rsidRPr="00400B0A">
        <w:rPr>
          <w:i w:val="0"/>
          <w:sz w:val="24"/>
          <w:szCs w:val="24"/>
        </w:rPr>
        <w:t xml:space="preserve">Рисунок </w:t>
      </w:r>
      <w:r w:rsidRPr="00400B0A">
        <w:rPr>
          <w:i w:val="0"/>
          <w:sz w:val="24"/>
          <w:szCs w:val="24"/>
        </w:rPr>
        <w:fldChar w:fldCharType="begin"/>
      </w:r>
      <w:r w:rsidRPr="00400B0A">
        <w:rPr>
          <w:i w:val="0"/>
          <w:sz w:val="24"/>
          <w:szCs w:val="24"/>
        </w:rPr>
        <w:instrText xml:space="preserve"> SEQ Рисунок \* ARABIC </w:instrText>
      </w:r>
      <w:r w:rsidRPr="00400B0A">
        <w:rPr>
          <w:i w:val="0"/>
          <w:sz w:val="24"/>
          <w:szCs w:val="24"/>
        </w:rPr>
        <w:fldChar w:fldCharType="separate"/>
      </w:r>
      <w:r w:rsidR="00425675">
        <w:rPr>
          <w:i w:val="0"/>
          <w:noProof/>
          <w:sz w:val="24"/>
          <w:szCs w:val="24"/>
        </w:rPr>
        <w:t>2</w:t>
      </w:r>
      <w:r w:rsidRPr="00400B0A">
        <w:rPr>
          <w:i w:val="0"/>
          <w:sz w:val="24"/>
          <w:szCs w:val="24"/>
        </w:rPr>
        <w:fldChar w:fldCharType="end"/>
      </w:r>
      <w:bookmarkEnd w:id="190"/>
      <w:r w:rsidRPr="00400B0A">
        <w:rPr>
          <w:i w:val="0"/>
          <w:sz w:val="24"/>
          <w:szCs w:val="24"/>
        </w:rPr>
        <w:t xml:space="preserve">Диаграмма ВИ </w:t>
      </w:r>
      <w:bookmarkEnd w:id="191"/>
      <w:r w:rsidR="0087399B">
        <w:rPr>
          <w:i w:val="0"/>
          <w:sz w:val="24"/>
          <w:szCs w:val="24"/>
        </w:rPr>
        <w:t>клиентская часть.</w:t>
      </w:r>
    </w:p>
    <w:p w14:paraId="0099BA07" w14:textId="77777777" w:rsidR="0087399B" w:rsidRPr="0087399B" w:rsidRDefault="0087399B" w:rsidP="0087399B"/>
    <w:p w14:paraId="24824DF9" w14:textId="77777777" w:rsidR="0087399B" w:rsidRDefault="0087399B" w:rsidP="0087399B">
      <w:pPr>
        <w:pStyle w:val="a6"/>
      </w:pPr>
      <w:r w:rsidRPr="00400B0A">
        <w:t>Каждый вариант использования представляет собой отдельную задачу (или подзадачу), которую может выполнять система. Подробное описание каждого варианта использования будет приведено далее.</w:t>
      </w:r>
    </w:p>
    <w:p w14:paraId="35F62279" w14:textId="77777777" w:rsidR="0071766D" w:rsidRDefault="0071766D" w:rsidP="0071766D">
      <w:pPr>
        <w:pStyle w:val="a6"/>
      </w:pPr>
      <w:r>
        <w:t xml:space="preserve">Для передачи управляющих команд непосредственно на исполнение «Подсистеме ядра и связи с контроллером»  используется </w:t>
      </w:r>
      <w:r>
        <w:rPr>
          <w:lang w:val="en-US"/>
        </w:rPr>
        <w:t>TCP</w:t>
      </w:r>
      <w:r>
        <w:t xml:space="preserve"> – сервер, к</w:t>
      </w:r>
      <w:r>
        <w:t>о</w:t>
      </w:r>
      <w:r>
        <w:t xml:space="preserve">торый принимает команды поступающие от пользователя, производит </w:t>
      </w:r>
      <w:r w:rsidR="00E83E2F">
        <w:t>пе</w:t>
      </w:r>
      <w:r w:rsidR="00E83E2F">
        <w:t>р</w:t>
      </w:r>
      <w:r w:rsidR="00E83E2F">
        <w:t>вичную</w:t>
      </w:r>
      <w:r>
        <w:t xml:space="preserve"> обработку</w:t>
      </w:r>
      <w:r w:rsidR="00E83E2F">
        <w:t xml:space="preserve"> и помещает команду в очередь команд на исполнение. Также </w:t>
      </w:r>
      <w:r w:rsidR="00E83E2F">
        <w:rPr>
          <w:lang w:val="en-US"/>
        </w:rPr>
        <w:t>TCP</w:t>
      </w:r>
      <w:r w:rsidR="00E83E2F">
        <w:t xml:space="preserve"> – сервер</w:t>
      </w:r>
      <w:r w:rsidR="00E83E2F" w:rsidRPr="00E83E2F">
        <w:t xml:space="preserve"> – </w:t>
      </w:r>
      <w:r w:rsidR="00E83E2F">
        <w:t>используется как как чат-сервер и обеспечивает во</w:t>
      </w:r>
      <w:r w:rsidR="00E83E2F">
        <w:t>з</w:t>
      </w:r>
      <w:r w:rsidR="00E83E2F">
        <w:t>можность обм</w:t>
      </w:r>
      <w:r w:rsidR="00E83E2F">
        <w:t>е</w:t>
      </w:r>
      <w:r w:rsidR="00E83E2F">
        <w:t>нивать пользователям одной системы сообщениями.</w:t>
      </w:r>
    </w:p>
    <w:p w14:paraId="3E955935" w14:textId="77777777" w:rsidR="00E83E2F" w:rsidRDefault="00E83E2F" w:rsidP="0071766D">
      <w:pPr>
        <w:pStyle w:val="a6"/>
      </w:pPr>
      <w:r w:rsidRPr="0041736F">
        <w:lastRenderedPageBreak/>
        <w:t xml:space="preserve">Для иллюстрации способов взаимодействия </w:t>
      </w:r>
      <w:r>
        <w:t>клиентского приложения и «Подсистемы ядра и связи с контроллером» с сервером</w:t>
      </w:r>
      <w:r w:rsidRPr="0041736F">
        <w:t xml:space="preserve"> ниже приведена диаграмма вариантов использования.</w:t>
      </w:r>
      <w:r>
        <w:t>(</w:t>
      </w:r>
      <w:r>
        <w:fldChar w:fldCharType="begin"/>
      </w:r>
      <w:r>
        <w:instrText xml:space="preserve"> REF _Ref358751689 \h </w:instrText>
      </w:r>
      <w:r>
        <w:fldChar w:fldCharType="separate"/>
      </w:r>
      <w:r w:rsidRPr="00E83E2F">
        <w:rPr>
          <w:i/>
          <w:sz w:val="24"/>
          <w:szCs w:val="24"/>
        </w:rPr>
        <w:t xml:space="preserve">Рисунок </w:t>
      </w:r>
      <w:r w:rsidRPr="00E83E2F">
        <w:rPr>
          <w:i/>
          <w:noProof/>
          <w:sz w:val="24"/>
          <w:szCs w:val="24"/>
        </w:rPr>
        <w:t>2</w:t>
      </w:r>
      <w:r>
        <w:fldChar w:fldCharType="end"/>
      </w:r>
      <w:r>
        <w:t>)</w:t>
      </w:r>
    </w:p>
    <w:p w14:paraId="028C0EF0" w14:textId="77777777" w:rsidR="00E83E2F" w:rsidRDefault="00E83E2F" w:rsidP="00E83E2F">
      <w:pPr>
        <w:keepNext/>
      </w:pPr>
      <w:r w:rsidRPr="00E83E2F">
        <w:rPr>
          <w:noProof/>
          <w:lang w:eastAsia="ru-RU"/>
        </w:rPr>
        <w:drawing>
          <wp:inline distT="0" distB="0" distL="0" distR="0" wp14:anchorId="46A1C0CF" wp14:editId="466E9F7D">
            <wp:extent cx="5940425" cy="34757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C801" w14:textId="0D50611A" w:rsidR="00E83E2F" w:rsidRPr="00E83E2F" w:rsidRDefault="00E83E2F" w:rsidP="001617F2">
      <w:pPr>
        <w:pStyle w:val="af0"/>
        <w:jc w:val="center"/>
        <w:rPr>
          <w:i w:val="0"/>
          <w:sz w:val="24"/>
          <w:szCs w:val="24"/>
        </w:rPr>
      </w:pPr>
      <w:bookmarkStart w:id="192" w:name="_Ref358751689"/>
      <w:r w:rsidRPr="00E83E2F">
        <w:rPr>
          <w:i w:val="0"/>
          <w:sz w:val="24"/>
          <w:szCs w:val="24"/>
        </w:rPr>
        <w:t xml:space="preserve">Рисунок </w:t>
      </w:r>
      <w:r w:rsidRPr="00E83E2F">
        <w:rPr>
          <w:i w:val="0"/>
          <w:sz w:val="24"/>
          <w:szCs w:val="24"/>
        </w:rPr>
        <w:fldChar w:fldCharType="begin"/>
      </w:r>
      <w:r w:rsidRPr="00E83E2F">
        <w:rPr>
          <w:i w:val="0"/>
          <w:sz w:val="24"/>
          <w:szCs w:val="24"/>
        </w:rPr>
        <w:instrText xml:space="preserve"> SEQ Рисунок \* ARABIC </w:instrText>
      </w:r>
      <w:r w:rsidRPr="00E83E2F">
        <w:rPr>
          <w:i w:val="0"/>
          <w:sz w:val="24"/>
          <w:szCs w:val="24"/>
        </w:rPr>
        <w:fldChar w:fldCharType="separate"/>
      </w:r>
      <w:r w:rsidR="00BC3B4C">
        <w:rPr>
          <w:i w:val="0"/>
          <w:noProof/>
          <w:sz w:val="24"/>
          <w:szCs w:val="24"/>
        </w:rPr>
        <w:t>3</w:t>
      </w:r>
      <w:r w:rsidRPr="00E83E2F">
        <w:rPr>
          <w:i w:val="0"/>
          <w:sz w:val="24"/>
          <w:szCs w:val="24"/>
        </w:rPr>
        <w:fldChar w:fldCharType="end"/>
      </w:r>
      <w:bookmarkEnd w:id="192"/>
      <w:r w:rsidRPr="00E83E2F">
        <w:rPr>
          <w:i w:val="0"/>
          <w:sz w:val="24"/>
          <w:szCs w:val="24"/>
        </w:rPr>
        <w:t xml:space="preserve"> Диаграмма ВИ серверной части</w:t>
      </w:r>
    </w:p>
    <w:p w14:paraId="0E76BEC3" w14:textId="77777777" w:rsidR="00400B0A" w:rsidRDefault="0087399B" w:rsidP="0087399B">
      <w:pPr>
        <w:pStyle w:val="30"/>
      </w:pPr>
      <w:r>
        <w:t xml:space="preserve"> </w:t>
      </w:r>
      <w:bookmarkStart w:id="193" w:name="_Toc358749367"/>
      <w:bookmarkStart w:id="194" w:name="_Toc358799520"/>
      <w:bookmarkStart w:id="195" w:name="_Toc358830060"/>
      <w:r w:rsidR="00400B0A">
        <w:t>Описание автоматизируемых функций</w:t>
      </w:r>
      <w:bookmarkEnd w:id="193"/>
      <w:bookmarkEnd w:id="194"/>
      <w:bookmarkEnd w:id="195"/>
    </w:p>
    <w:p w14:paraId="7C80F4A3" w14:textId="77777777" w:rsidR="00400B0A" w:rsidRDefault="0087399B" w:rsidP="00400B0A">
      <w:pPr>
        <w:pStyle w:val="40"/>
      </w:pPr>
      <w:r>
        <w:t>Включить/выключить устройство.</w:t>
      </w:r>
    </w:p>
    <w:p w14:paraId="7A35FB16" w14:textId="5FA9E7C1" w:rsidR="007E0B34" w:rsidRDefault="002D1EC8" w:rsidP="0087399B">
      <w:pPr>
        <w:pStyle w:val="a6"/>
      </w:pPr>
      <w:r>
        <w:t>Данная функция необходима д</w:t>
      </w:r>
      <w:r w:rsidR="0087399B">
        <w:t>ля</w:t>
      </w:r>
      <w:r w:rsidR="0087399B">
        <w:t xml:space="preserve"> отправки управляющей команды, позволяющей изменить состояние какого – либо оборудования, с клиентск</w:t>
      </w:r>
      <w:r w:rsidR="0087399B">
        <w:t>о</w:t>
      </w:r>
      <w:r w:rsidR="0087399B">
        <w:t>го приложения</w:t>
      </w:r>
      <w:r w:rsidR="00BD1CC1">
        <w:t>.</w:t>
      </w:r>
      <w:r w:rsidR="0087399B">
        <w:t xml:space="preserve"> </w:t>
      </w:r>
      <w:r w:rsidR="00BD1CC1">
        <w:t>П</w:t>
      </w:r>
      <w:r w:rsidR="0087399B">
        <w:t>ользователь должен выбрать необходимое устройство, диммер и т.д. из списка активного оборудования, приложение проведёт пр</w:t>
      </w:r>
      <w:r w:rsidR="0087399B">
        <w:t>о</w:t>
      </w:r>
      <w:r w:rsidR="0087399B">
        <w:t xml:space="preserve">верку текущего состояния и на его основании предложит либо включить устройство, либо выключит. </w:t>
      </w:r>
    </w:p>
    <w:p w14:paraId="03EE6E29" w14:textId="77777777" w:rsidR="00550C42" w:rsidRDefault="00550C42" w:rsidP="0087399B">
      <w:pPr>
        <w:pStyle w:val="a6"/>
      </w:pPr>
      <w:r>
        <w:t>Для иллюстрации процесса включения устройства приведём диагра</w:t>
      </w:r>
      <w:r>
        <w:t>м</w:t>
      </w:r>
      <w:r>
        <w:t>му последовательности(</w:t>
      </w:r>
      <w:r>
        <w:fldChar w:fldCharType="begin"/>
      </w:r>
      <w:r>
        <w:instrText xml:space="preserve"> REF _Ref358747305 \h </w:instrText>
      </w:r>
      <w:r>
        <w:fldChar w:fldCharType="separate"/>
      </w:r>
      <w:r w:rsidRPr="00550C42">
        <w:rPr>
          <w:i/>
          <w:sz w:val="24"/>
          <w:szCs w:val="24"/>
        </w:rPr>
        <w:t xml:space="preserve">Рисунок </w:t>
      </w:r>
      <w:r w:rsidRPr="00550C42">
        <w:rPr>
          <w:i/>
          <w:noProof/>
          <w:sz w:val="24"/>
          <w:szCs w:val="24"/>
        </w:rPr>
        <w:t>2</w:t>
      </w:r>
      <w:r>
        <w:fldChar w:fldCharType="end"/>
      </w:r>
      <w:r>
        <w:t>).</w:t>
      </w:r>
    </w:p>
    <w:p w14:paraId="6D04D569" w14:textId="77777777" w:rsidR="00550C42" w:rsidRDefault="00550C42" w:rsidP="00550C42">
      <w:pPr>
        <w:keepNext/>
      </w:pPr>
      <w:r w:rsidRPr="00550C42">
        <w:rPr>
          <w:noProof/>
          <w:lang w:eastAsia="ru-RU"/>
        </w:rPr>
        <w:lastRenderedPageBreak/>
        <w:drawing>
          <wp:inline distT="0" distB="0" distL="0" distR="0" wp14:anchorId="5497A2A5" wp14:editId="58476FE1">
            <wp:extent cx="5940425" cy="36001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1806" w14:textId="77777777" w:rsidR="00550C42" w:rsidRPr="00550C42" w:rsidRDefault="00550C42" w:rsidP="00550C42">
      <w:pPr>
        <w:pStyle w:val="af0"/>
        <w:rPr>
          <w:i w:val="0"/>
          <w:sz w:val="24"/>
          <w:szCs w:val="24"/>
        </w:rPr>
      </w:pPr>
      <w:bookmarkStart w:id="196" w:name="_Ref358747305"/>
      <w:r w:rsidRPr="00550C42">
        <w:rPr>
          <w:i w:val="0"/>
          <w:sz w:val="24"/>
          <w:szCs w:val="24"/>
        </w:rPr>
        <w:t xml:space="preserve">Рисунок </w:t>
      </w:r>
      <w:r w:rsidRPr="00550C42">
        <w:rPr>
          <w:i w:val="0"/>
          <w:sz w:val="24"/>
          <w:szCs w:val="24"/>
        </w:rPr>
        <w:fldChar w:fldCharType="begin"/>
      </w:r>
      <w:r w:rsidRPr="00550C42">
        <w:rPr>
          <w:i w:val="0"/>
          <w:sz w:val="24"/>
          <w:szCs w:val="24"/>
        </w:rPr>
        <w:instrText xml:space="preserve"> SEQ Рисунок \* ARABIC </w:instrText>
      </w:r>
      <w:r w:rsidRPr="00550C42">
        <w:rPr>
          <w:i w:val="0"/>
          <w:sz w:val="24"/>
          <w:szCs w:val="24"/>
        </w:rPr>
        <w:fldChar w:fldCharType="separate"/>
      </w:r>
      <w:r w:rsidR="00425675">
        <w:rPr>
          <w:i w:val="0"/>
          <w:noProof/>
          <w:sz w:val="24"/>
          <w:szCs w:val="24"/>
        </w:rPr>
        <w:t>4</w:t>
      </w:r>
      <w:r w:rsidRPr="00550C42">
        <w:rPr>
          <w:i w:val="0"/>
          <w:sz w:val="24"/>
          <w:szCs w:val="24"/>
        </w:rPr>
        <w:fldChar w:fldCharType="end"/>
      </w:r>
      <w:bookmarkEnd w:id="196"/>
      <w:r w:rsidRPr="00550C42">
        <w:rPr>
          <w:i w:val="0"/>
          <w:sz w:val="24"/>
          <w:szCs w:val="24"/>
        </w:rPr>
        <w:t>Диаграмма последовательности. Включение/выключение устройства</w:t>
      </w:r>
    </w:p>
    <w:p w14:paraId="4CB29A30" w14:textId="77777777" w:rsidR="00494551" w:rsidRPr="00494551" w:rsidRDefault="00494551" w:rsidP="00375AFD">
      <w:pPr>
        <w:pStyle w:val="a6"/>
      </w:pPr>
    </w:p>
    <w:p w14:paraId="7AD1EE96" w14:textId="77777777" w:rsidR="0053523D" w:rsidRDefault="00550C42" w:rsidP="00550C42">
      <w:pPr>
        <w:pStyle w:val="40"/>
      </w:pPr>
      <w:r>
        <w:t>Обновить состояния устройств, счётчиков, и т.д.</w:t>
      </w:r>
    </w:p>
    <w:p w14:paraId="62BAF7D0" w14:textId="77777777" w:rsidR="00BD1CC1" w:rsidRDefault="00550C42" w:rsidP="00550C42">
      <w:pPr>
        <w:pStyle w:val="a6"/>
      </w:pPr>
      <w:r>
        <w:t>Данная</w:t>
      </w:r>
      <w:r w:rsidR="00BD1CC1">
        <w:t xml:space="preserve"> функция позволяет пользователю в любой момент времени з</w:t>
      </w:r>
      <w:r w:rsidR="00BD1CC1">
        <w:t>а</w:t>
      </w:r>
      <w:r w:rsidR="00BD1CC1">
        <w:t>просить текущие значения устройств определённого типа, для поддержания актуальных данных в клиентском приложении.</w:t>
      </w:r>
    </w:p>
    <w:p w14:paraId="39C1C20D" w14:textId="77777777" w:rsidR="00BD1CC1" w:rsidRDefault="00BD1CC1" w:rsidP="00BD1CC1">
      <w:pPr>
        <w:pStyle w:val="40"/>
      </w:pPr>
      <w:r>
        <w:t>Запросить отчёт по состояниям счётчика за период.</w:t>
      </w:r>
    </w:p>
    <w:p w14:paraId="593E3E3E" w14:textId="77777777" w:rsidR="00E83E2F" w:rsidRDefault="00BD1CC1" w:rsidP="00BD1CC1">
      <w:pPr>
        <w:pStyle w:val="a6"/>
      </w:pPr>
      <w:r>
        <w:t>Данная функция позволяет пользователю получить историю значений определённого счётчика. Для этого пользователь  должен открыть специал</w:t>
      </w:r>
      <w:r>
        <w:t>ь</w:t>
      </w:r>
      <w:r>
        <w:t xml:space="preserve">ную </w:t>
      </w:r>
      <w:r w:rsidR="007E0B34">
        <w:t>форму,</w:t>
      </w:r>
      <w:r>
        <w:t xml:space="preserve"> отображающую </w:t>
      </w:r>
      <w:r w:rsidR="007E0B34">
        <w:t>все активные счётчики,</w:t>
      </w:r>
      <w:r>
        <w:t xml:space="preserve"> выбрать необходимый счётчик и </w:t>
      </w:r>
      <w:r w:rsidR="007E0B34">
        <w:t>выбрать на этой же форме функцию построить отчёт, система з</w:t>
      </w:r>
      <w:r w:rsidR="007E0B34">
        <w:t>а</w:t>
      </w:r>
      <w:r w:rsidR="007E0B34">
        <w:t xml:space="preserve">просит </w:t>
      </w:r>
      <w:r w:rsidR="00675BB0">
        <w:t>начало,</w:t>
      </w:r>
      <w:r w:rsidR="007E0B34">
        <w:t xml:space="preserve"> и конец отчётного периода после указания необходимых и</w:t>
      </w:r>
      <w:r w:rsidR="007E0B34">
        <w:t>н</w:t>
      </w:r>
      <w:r w:rsidR="007E0B34">
        <w:t>тервалов приложение отобразит график состояний счётчика.</w:t>
      </w:r>
    </w:p>
    <w:p w14:paraId="43E6C257" w14:textId="77777777" w:rsidR="007E0B34" w:rsidRPr="00E83E2F" w:rsidRDefault="00E83E2F" w:rsidP="00E83E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BA5A14" w14:textId="77777777" w:rsidR="007E0B34" w:rsidRDefault="007E0B34" w:rsidP="007E0B34">
      <w:pPr>
        <w:pStyle w:val="40"/>
      </w:pPr>
      <w:r>
        <w:lastRenderedPageBreak/>
        <w:t>Установить значение диммерного устройства</w:t>
      </w:r>
    </w:p>
    <w:p w14:paraId="361E55E8" w14:textId="77777777" w:rsidR="007E0B34" w:rsidRDefault="007E0B34" w:rsidP="007E0B34">
      <w:pPr>
        <w:pStyle w:val="a6"/>
      </w:pPr>
      <w:r>
        <w:t>Для изменения значения установленного на диммере необходимо в</w:t>
      </w:r>
      <w:r>
        <w:t>ы</w:t>
      </w:r>
      <w:r>
        <w:t>брать специальный раздел на главной странице кл</w:t>
      </w:r>
      <w:r>
        <w:t>и</w:t>
      </w:r>
      <w:r>
        <w:t>ентского приложения, на котором указать необходимое значение</w:t>
      </w:r>
      <w:r w:rsidR="00462EE6">
        <w:t xml:space="preserve"> у </w:t>
      </w:r>
      <w:r>
        <w:t xml:space="preserve"> </w:t>
      </w:r>
      <w:r w:rsidR="00462EE6">
        <w:t>выбранного диммера и подтве</w:t>
      </w:r>
      <w:r w:rsidR="00462EE6">
        <w:t>р</w:t>
      </w:r>
      <w:r w:rsidR="00462EE6">
        <w:t>дить изменение.</w:t>
      </w:r>
      <w:r>
        <w:t xml:space="preserve">  </w:t>
      </w:r>
    </w:p>
    <w:p w14:paraId="44D2784D" w14:textId="77777777" w:rsidR="00462EE6" w:rsidRDefault="00462EE6" w:rsidP="00462EE6">
      <w:pPr>
        <w:pStyle w:val="40"/>
      </w:pPr>
      <w:r>
        <w:t>Добавить новое устройство.</w:t>
      </w:r>
    </w:p>
    <w:p w14:paraId="595E05B3" w14:textId="77777777" w:rsidR="00462EE6" w:rsidRDefault="00462EE6" w:rsidP="00462EE6">
      <w:pPr>
        <w:pStyle w:val="a6"/>
      </w:pPr>
      <w:r>
        <w:t>Данная функция позволяет администратору системы добавить новое устройство. Для этого администратор должен открыть «панель администр</w:t>
      </w:r>
      <w:r>
        <w:t>а</w:t>
      </w:r>
      <w:r>
        <w:t>тора» из главного окна клиентского приложения и в разделе добавления устройства указать следующие атр</w:t>
      </w:r>
      <w:r>
        <w:t>и</w:t>
      </w:r>
      <w:r>
        <w:t>буты:</w:t>
      </w:r>
    </w:p>
    <w:p w14:paraId="070D9B2B" w14:textId="77777777" w:rsidR="00462EE6" w:rsidRDefault="00462EE6" w:rsidP="00462EE6">
      <w:pPr>
        <w:pStyle w:val="a1"/>
      </w:pPr>
      <w:r>
        <w:t>наименование устройства;</w:t>
      </w:r>
    </w:p>
    <w:p w14:paraId="30066CC1" w14:textId="77777777" w:rsidR="00462EE6" w:rsidRDefault="00462EE6" w:rsidP="00462EE6">
      <w:pPr>
        <w:pStyle w:val="a1"/>
      </w:pPr>
      <w:r>
        <w:t>порт устройства;</w:t>
      </w:r>
    </w:p>
    <w:p w14:paraId="0187016F" w14:textId="77777777" w:rsidR="00462EE6" w:rsidRDefault="00462EE6" w:rsidP="00462EE6">
      <w:pPr>
        <w:pStyle w:val="a1"/>
      </w:pPr>
      <w:r>
        <w:t>номер устройства;</w:t>
      </w:r>
    </w:p>
    <w:p w14:paraId="334EA038" w14:textId="77777777" w:rsidR="00462EE6" w:rsidRDefault="00462EE6" w:rsidP="00462EE6">
      <w:pPr>
        <w:pStyle w:val="a1"/>
      </w:pPr>
      <w:r>
        <w:t>тип устройства;</w:t>
      </w:r>
    </w:p>
    <w:p w14:paraId="6A655437" w14:textId="77777777" w:rsidR="00462EE6" w:rsidRDefault="00462EE6" w:rsidP="00462EE6">
      <w:pPr>
        <w:pStyle w:val="a1"/>
      </w:pPr>
      <w:r>
        <w:t>имя сопряженного устройства</w:t>
      </w:r>
      <w:r w:rsidR="00D4504C">
        <w:t xml:space="preserve"> </w:t>
      </w:r>
      <w:r>
        <w:t>(не обязательно);</w:t>
      </w:r>
    </w:p>
    <w:p w14:paraId="4C5CBF73" w14:textId="77777777" w:rsidR="00462EE6" w:rsidRDefault="00462EE6" w:rsidP="00462EE6">
      <w:pPr>
        <w:pStyle w:val="a1"/>
      </w:pPr>
      <w:r>
        <w:t>сообщение</w:t>
      </w:r>
      <w:r w:rsidR="00D4504C">
        <w:t>,</w:t>
      </w:r>
      <w:r>
        <w:t xml:space="preserve"> отправляемое пользователю при активации устро</w:t>
      </w:r>
      <w:r>
        <w:t>й</w:t>
      </w:r>
      <w:r>
        <w:t>ства</w:t>
      </w:r>
      <w:r w:rsidR="00675BB0">
        <w:t xml:space="preserve"> </w:t>
      </w:r>
      <w:r>
        <w:t>(не обязательно)</w:t>
      </w:r>
      <w:r w:rsidR="00410081">
        <w:t>.</w:t>
      </w:r>
    </w:p>
    <w:p w14:paraId="1D296B82" w14:textId="77777777"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После чего необходимо подтвердить добавление.</w:t>
      </w:r>
    </w:p>
    <w:p w14:paraId="590E0DB3" w14:textId="77777777"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Если при обработке управляющей команды и добавлении устройства в БД ошибок не возникло, то отобразится сообщение об успешном д</w:t>
      </w:r>
      <w:r>
        <w:t>о</w:t>
      </w:r>
      <w:r>
        <w:t>бавлении устройства.</w:t>
      </w:r>
    </w:p>
    <w:p w14:paraId="0B308411" w14:textId="77777777" w:rsidR="00410081" w:rsidRPr="00410081" w:rsidRDefault="00410081" w:rsidP="00410081">
      <w:pPr>
        <w:rPr>
          <w:rFonts w:ascii="Times New Roman" w:hAnsi="Times New Roman" w:cs="Times New Roman"/>
          <w:color w:val="28211B"/>
          <w:sz w:val="28"/>
          <w:szCs w:val="28"/>
          <w:shd w:val="clear" w:color="auto" w:fill="FFFFF0"/>
        </w:rPr>
      </w:pPr>
      <w:r>
        <w:br w:type="page"/>
      </w:r>
    </w:p>
    <w:p w14:paraId="5F473333" w14:textId="77777777" w:rsidR="00410081" w:rsidRDefault="00410081" w:rsidP="00410081">
      <w:pPr>
        <w:pStyle w:val="40"/>
      </w:pPr>
      <w:r>
        <w:lastRenderedPageBreak/>
        <w:t>Добавление нового пользователя.</w:t>
      </w:r>
    </w:p>
    <w:p w14:paraId="4984201E" w14:textId="77777777" w:rsidR="00410081" w:rsidRDefault="00410081" w:rsidP="00410081">
      <w:pPr>
        <w:pStyle w:val="a6"/>
      </w:pPr>
      <w:r>
        <w:t>Администратор также имеет возможность добавить нового пользов</w:t>
      </w:r>
      <w:r>
        <w:t>а</w:t>
      </w:r>
      <w:r>
        <w:t>теля. Для этого на «панели администратора» есть ра</w:t>
      </w:r>
      <w:r>
        <w:t>з</w:t>
      </w:r>
      <w:r>
        <w:t>дел добавление нового пользователя, в котором необходимо заполнить следующие атрибуты:</w:t>
      </w:r>
    </w:p>
    <w:p w14:paraId="6CD0EAA6" w14:textId="77777777" w:rsidR="00410081" w:rsidRDefault="00410081" w:rsidP="00410081">
      <w:pPr>
        <w:pStyle w:val="a1"/>
      </w:pPr>
      <w:r>
        <w:t>имя;</w:t>
      </w:r>
    </w:p>
    <w:p w14:paraId="25C6D4A6" w14:textId="77777777" w:rsidR="00410081" w:rsidRDefault="00410081" w:rsidP="00410081">
      <w:pPr>
        <w:pStyle w:val="a1"/>
      </w:pPr>
      <w:r>
        <w:t>пароль;</w:t>
      </w:r>
    </w:p>
    <w:p w14:paraId="57D89ED3" w14:textId="77777777" w:rsidR="00410081" w:rsidRDefault="00410081" w:rsidP="00410081">
      <w:pPr>
        <w:pStyle w:val="a1"/>
      </w:pPr>
      <w:r>
        <w:t>подтверждение пароля;</w:t>
      </w:r>
    </w:p>
    <w:p w14:paraId="2C51D92C" w14:textId="77777777" w:rsidR="00410081" w:rsidRDefault="00410081" w:rsidP="00410081">
      <w:pPr>
        <w:pStyle w:val="a1"/>
      </w:pPr>
      <w:r>
        <w:t>роль пользователя.</w:t>
      </w:r>
    </w:p>
    <w:p w14:paraId="5B0542A0" w14:textId="77777777"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После указания всех атрибутов необходимо подтвердить добавление.</w:t>
      </w:r>
    </w:p>
    <w:p w14:paraId="73D9E590" w14:textId="77777777" w:rsidR="00410081" w:rsidRDefault="00410081" w:rsidP="00410081">
      <w:pPr>
        <w:pStyle w:val="a1"/>
        <w:numPr>
          <w:ilvl w:val="0"/>
          <w:numId w:val="0"/>
        </w:numPr>
        <w:ind w:left="709" w:firstLine="284"/>
      </w:pPr>
      <w:r>
        <w:t>Если при обработке управляющей команды и добавлении пользов</w:t>
      </w:r>
      <w:r>
        <w:t>а</w:t>
      </w:r>
      <w:r>
        <w:t>теля в БД ошибок не возникло, то отобразится сообщ</w:t>
      </w:r>
      <w:r>
        <w:t>е</w:t>
      </w:r>
      <w:r>
        <w:t>ние об успешном добавлении пользователя.</w:t>
      </w:r>
    </w:p>
    <w:p w14:paraId="0948C5AB" w14:textId="77777777" w:rsidR="00410081" w:rsidRDefault="00410081" w:rsidP="00410081">
      <w:pPr>
        <w:pStyle w:val="40"/>
      </w:pPr>
      <w:r>
        <w:t>Удаление пользователя.</w:t>
      </w:r>
    </w:p>
    <w:p w14:paraId="47D3EA71" w14:textId="77777777" w:rsidR="00410081" w:rsidRDefault="00410081" w:rsidP="00410081">
      <w:pPr>
        <w:pStyle w:val="a6"/>
      </w:pPr>
      <w:r>
        <w:t>Для произведения операции удаления пользователя из системы адм</w:t>
      </w:r>
      <w:r>
        <w:t>и</w:t>
      </w:r>
      <w:r>
        <w:t>нистратор должен в соответствующем разделе «панели администратора» ук</w:t>
      </w:r>
      <w:r>
        <w:t>а</w:t>
      </w:r>
      <w:r>
        <w:t xml:space="preserve">зать имя удаляемого пользователя. </w:t>
      </w:r>
    </w:p>
    <w:p w14:paraId="27D5C92B" w14:textId="77777777" w:rsidR="00410081" w:rsidRDefault="0071766D" w:rsidP="00410081">
      <w:pPr>
        <w:pStyle w:val="a6"/>
      </w:pPr>
      <w:r>
        <w:t>После подтверждения операции удаления отобразится информацио</w:t>
      </w:r>
      <w:r>
        <w:t>н</w:t>
      </w:r>
      <w:r>
        <w:t>ное окно отображающее результат выполнения опер</w:t>
      </w:r>
      <w:r>
        <w:t>а</w:t>
      </w:r>
      <w:r>
        <w:t>ции.</w:t>
      </w:r>
    </w:p>
    <w:p w14:paraId="4F934179" w14:textId="77777777" w:rsidR="0071766D" w:rsidRDefault="0071766D" w:rsidP="0071766D">
      <w:pPr>
        <w:pStyle w:val="40"/>
      </w:pPr>
      <w:r>
        <w:t>Удаление устройства.</w:t>
      </w:r>
    </w:p>
    <w:p w14:paraId="5F43AA67" w14:textId="77777777" w:rsidR="0071766D" w:rsidRDefault="0071766D" w:rsidP="0071766D">
      <w:pPr>
        <w:pStyle w:val="a6"/>
      </w:pPr>
      <w:r>
        <w:t>Данная операция производится аналогично «Удаления пользователя», но необходимо указать наименование удаляемого устройства, по завершению операции так же отобразится информационно окно с результатом.</w:t>
      </w:r>
    </w:p>
    <w:p w14:paraId="41ED1D64" w14:textId="77777777" w:rsidR="00E83E2F" w:rsidRDefault="00E83E2F" w:rsidP="00E83E2F">
      <w:pPr>
        <w:pStyle w:val="40"/>
      </w:pPr>
      <w:r>
        <w:t>Обработать управляющую команду и поместить её в очередь.</w:t>
      </w:r>
    </w:p>
    <w:p w14:paraId="408D555A" w14:textId="482A8439" w:rsidR="00E83E2F" w:rsidRDefault="00E83E2F" w:rsidP="00E83E2F">
      <w:pPr>
        <w:pStyle w:val="a6"/>
      </w:pPr>
      <w:r>
        <w:t>При выполнении выше описанных ВИ клиентское приложение ген</w:t>
      </w:r>
      <w:r>
        <w:t>е</w:t>
      </w:r>
      <w:r>
        <w:t>рирует управляющие команды в соответствии</w:t>
      </w:r>
      <w:r w:rsidR="00675BB0">
        <w:t xml:space="preserve"> с определённым </w:t>
      </w:r>
      <w:r w:rsidR="00032D9A">
        <w:t>протоколам</w:t>
      </w:r>
      <w:r w:rsidR="00032D9A">
        <w:t>и</w:t>
      </w:r>
      <w:r w:rsidR="00675BB0">
        <w:t xml:space="preserve"> </w:t>
      </w:r>
      <w:r w:rsidR="00675BB0">
        <w:lastRenderedPageBreak/>
        <w:t xml:space="preserve">при получении этих команд сервер помещает их в </w:t>
      </w:r>
      <w:r w:rsidR="00675BB0">
        <w:t>специальн</w:t>
      </w:r>
      <w:r w:rsidR="00032D9A">
        <w:t>ое</w:t>
      </w:r>
      <w:r w:rsidR="00675BB0">
        <w:t xml:space="preserve"> </w:t>
      </w:r>
      <w:r w:rsidR="00032D9A">
        <w:t>хранилище</w:t>
      </w:r>
      <w:r w:rsidR="00675BB0">
        <w:t>, реализованн</w:t>
      </w:r>
      <w:r w:rsidR="00032D9A">
        <w:t>ое</w:t>
      </w:r>
      <w:r w:rsidR="00675BB0">
        <w:t xml:space="preserve"> в виде очереди. В дальнейшем «Подсистема ядра и связи с контроллером» и</w:t>
      </w:r>
      <w:r w:rsidR="00675BB0">
        <w:t>з</w:t>
      </w:r>
      <w:r w:rsidR="00675BB0">
        <w:t>влечёт команды из очереди и выполнит их.</w:t>
      </w:r>
    </w:p>
    <w:p w14:paraId="0910373D" w14:textId="77777777" w:rsidR="00675BB0" w:rsidRDefault="00675BB0" w:rsidP="00675BB0">
      <w:pPr>
        <w:pStyle w:val="40"/>
      </w:pPr>
      <w:r>
        <w:t>Авторизовать пользователя</w:t>
      </w:r>
    </w:p>
    <w:p w14:paraId="4E23D4F5" w14:textId="77777777" w:rsidR="00675BB0" w:rsidRDefault="00675BB0" w:rsidP="00E83E2F">
      <w:pPr>
        <w:pStyle w:val="a6"/>
      </w:pPr>
      <w:r>
        <w:t>Для работы с системой пользователь должен пройти процедуру авт</w:t>
      </w:r>
      <w:r>
        <w:t>о</w:t>
      </w:r>
      <w:r>
        <w:t>ризации. При подключении к системе</w:t>
      </w:r>
      <w:r w:rsidR="00996833">
        <w:t xml:space="preserve"> в специальном окне авторизации на клиентском приложении</w:t>
      </w:r>
      <w:r>
        <w:t xml:space="preserve"> необходимо указать </w:t>
      </w:r>
      <w:r w:rsidR="00996833">
        <w:t>имя и пароль, после чего созд</w:t>
      </w:r>
      <w:r w:rsidR="00996833">
        <w:t>а</w:t>
      </w:r>
      <w:r w:rsidR="00996833">
        <w:t>ётся команда авторизации и о</w:t>
      </w:r>
      <w:r w:rsidR="00996833">
        <w:t>т</w:t>
      </w:r>
      <w:r w:rsidR="00996833">
        <w:t>правляется на сервер. При получении данной команды сервер производит проверку корректности указанных данных о</w:t>
      </w:r>
      <w:r w:rsidR="00996833">
        <w:t>б</w:t>
      </w:r>
      <w:r w:rsidR="00996833">
        <w:t>ращаясь к «Подсистеме ядра и связи с контроллером», если такой пользов</w:t>
      </w:r>
      <w:r w:rsidR="00996833">
        <w:t>а</w:t>
      </w:r>
      <w:r w:rsidR="00996833">
        <w:t xml:space="preserve">тель действительно есть </w:t>
      </w:r>
      <w:r w:rsidR="008A1F2D">
        <w:t>сервер</w:t>
      </w:r>
      <w:r w:rsidR="00996833">
        <w:t xml:space="preserve"> отправляет пользователю результат автор</w:t>
      </w:r>
      <w:r w:rsidR="00996833">
        <w:t>и</w:t>
      </w:r>
      <w:r w:rsidR="00996833">
        <w:t xml:space="preserve">зации и начинает прослушивание </w:t>
      </w:r>
      <w:r w:rsidR="008A1F2D">
        <w:t>команд от данного пользователя.</w:t>
      </w:r>
    </w:p>
    <w:p w14:paraId="4FADA4E0" w14:textId="77777777" w:rsidR="008A1F2D" w:rsidRDefault="008A1F2D" w:rsidP="00E83E2F">
      <w:pPr>
        <w:pStyle w:val="a6"/>
      </w:pPr>
      <w:r>
        <w:t>Для иллюстрации данного процесса приведём диаграмму последов</w:t>
      </w:r>
      <w:r>
        <w:t>а</w:t>
      </w:r>
      <w:r w:rsidR="00D4504C">
        <w:t xml:space="preserve">тельности </w:t>
      </w:r>
      <w:r>
        <w:t>(</w:t>
      </w:r>
      <w:r>
        <w:fldChar w:fldCharType="begin"/>
      </w:r>
      <w:r>
        <w:instrText xml:space="preserve"> REF _Ref358753651 \h </w:instrText>
      </w:r>
      <w:r>
        <w:fldChar w:fldCharType="separate"/>
      </w:r>
      <w:r w:rsidRPr="008A1F2D">
        <w:rPr>
          <w:i/>
        </w:rPr>
        <w:t xml:space="preserve">Рисунок </w:t>
      </w:r>
      <w:r w:rsidRPr="008A1F2D">
        <w:rPr>
          <w:i/>
          <w:noProof/>
        </w:rPr>
        <w:t>4</w:t>
      </w:r>
      <w:r>
        <w:fldChar w:fldCharType="end"/>
      </w:r>
      <w:r>
        <w:t>)</w:t>
      </w:r>
      <w:r w:rsidR="00D4504C">
        <w:t>.</w:t>
      </w:r>
    </w:p>
    <w:p w14:paraId="539B1877" w14:textId="77777777" w:rsidR="008A1F2D" w:rsidRDefault="008A1F2D" w:rsidP="008A1F2D">
      <w:pPr>
        <w:keepNext/>
      </w:pPr>
      <w:r w:rsidRPr="008A1F2D">
        <w:rPr>
          <w:noProof/>
          <w:lang w:eastAsia="ru-RU"/>
        </w:rPr>
        <w:lastRenderedPageBreak/>
        <w:drawing>
          <wp:inline distT="0" distB="0" distL="0" distR="0" wp14:anchorId="338ED4CC" wp14:editId="0986671C">
            <wp:extent cx="5940425" cy="51360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6713" w14:textId="77777777" w:rsidR="008A1F2D" w:rsidRPr="008A1F2D" w:rsidRDefault="008A1F2D" w:rsidP="008A1F2D">
      <w:pPr>
        <w:pStyle w:val="af0"/>
        <w:rPr>
          <w:i w:val="0"/>
          <w:sz w:val="28"/>
          <w:szCs w:val="28"/>
        </w:rPr>
      </w:pPr>
      <w:bookmarkStart w:id="197" w:name="_Ref358753651"/>
      <w:r w:rsidRPr="008A1F2D">
        <w:rPr>
          <w:i w:val="0"/>
          <w:sz w:val="28"/>
          <w:szCs w:val="28"/>
        </w:rPr>
        <w:t xml:space="preserve">Рисунок </w:t>
      </w:r>
      <w:r w:rsidRPr="008A1F2D">
        <w:rPr>
          <w:i w:val="0"/>
          <w:sz w:val="28"/>
          <w:szCs w:val="28"/>
        </w:rPr>
        <w:fldChar w:fldCharType="begin"/>
      </w:r>
      <w:r w:rsidRPr="008A1F2D">
        <w:rPr>
          <w:i w:val="0"/>
          <w:sz w:val="28"/>
          <w:szCs w:val="28"/>
        </w:rPr>
        <w:instrText xml:space="preserve"> SEQ Рисунок \* ARABIC </w:instrText>
      </w:r>
      <w:r w:rsidRPr="008A1F2D">
        <w:rPr>
          <w:i w:val="0"/>
          <w:sz w:val="28"/>
          <w:szCs w:val="28"/>
        </w:rPr>
        <w:fldChar w:fldCharType="separate"/>
      </w:r>
      <w:r w:rsidR="00425675">
        <w:rPr>
          <w:i w:val="0"/>
          <w:noProof/>
          <w:sz w:val="28"/>
          <w:szCs w:val="28"/>
        </w:rPr>
        <w:t>5</w:t>
      </w:r>
      <w:r w:rsidRPr="008A1F2D">
        <w:rPr>
          <w:i w:val="0"/>
          <w:sz w:val="28"/>
          <w:szCs w:val="28"/>
        </w:rPr>
        <w:fldChar w:fldCharType="end"/>
      </w:r>
      <w:bookmarkEnd w:id="197"/>
      <w:r w:rsidRPr="008A1F2D">
        <w:rPr>
          <w:i w:val="0"/>
          <w:sz w:val="28"/>
          <w:szCs w:val="28"/>
        </w:rPr>
        <w:t xml:space="preserve"> Диаграмма последовательности авторизации пользователя</w:t>
      </w:r>
    </w:p>
    <w:p w14:paraId="10ACEF37" w14:textId="77777777" w:rsidR="008A1F2D" w:rsidRDefault="008A1F2D" w:rsidP="008A1F2D">
      <w:pPr>
        <w:pStyle w:val="40"/>
      </w:pPr>
      <w:r>
        <w:t>Обработать сообщение от пользователя.</w:t>
      </w:r>
    </w:p>
    <w:p w14:paraId="5561C402" w14:textId="77777777" w:rsidR="008A1F2D" w:rsidRDefault="008A1F2D" w:rsidP="008A1F2D">
      <w:pPr>
        <w:pStyle w:val="a6"/>
      </w:pPr>
      <w:r>
        <w:t>Сервер работает также не только как приёмник управляющих команд, но и как чат-сервер, т.е. при получении сообщения от одного клиента отс</w:t>
      </w:r>
      <w:r>
        <w:t>ы</w:t>
      </w:r>
      <w:r>
        <w:t>лает его всем активным пользователям.</w:t>
      </w:r>
    </w:p>
    <w:p w14:paraId="22A95C9C" w14:textId="6DC63A9E" w:rsidR="00410081" w:rsidRPr="001617F2" w:rsidRDefault="002E5033" w:rsidP="001617F2">
      <w:r>
        <w:br w:type="page"/>
      </w:r>
    </w:p>
    <w:p w14:paraId="565292CE" w14:textId="77777777" w:rsidR="00550C42" w:rsidRDefault="00550C42" w:rsidP="008A1F2D">
      <w:pPr>
        <w:pStyle w:val="20"/>
      </w:pPr>
      <w:r>
        <w:lastRenderedPageBreak/>
        <w:t xml:space="preserve"> </w:t>
      </w:r>
      <w:bookmarkStart w:id="198" w:name="_Toc358799521"/>
      <w:bookmarkStart w:id="199" w:name="_Toc358830061"/>
      <w:r w:rsidR="008A1F2D">
        <w:t>Программа и методика испытаний</w:t>
      </w:r>
      <w:bookmarkEnd w:id="198"/>
      <w:bookmarkEnd w:id="199"/>
    </w:p>
    <w:p w14:paraId="38D6C346" w14:textId="77777777" w:rsidR="008A1F2D" w:rsidRDefault="004967F2" w:rsidP="008A1F2D">
      <w:pPr>
        <w:pStyle w:val="30"/>
      </w:pPr>
      <w:bookmarkStart w:id="200" w:name="_Toc358799522"/>
      <w:bookmarkStart w:id="201" w:name="_Toc358830062"/>
      <w:r>
        <w:t>Объект испытаний</w:t>
      </w:r>
      <w:bookmarkEnd w:id="200"/>
      <w:bookmarkEnd w:id="201"/>
    </w:p>
    <w:p w14:paraId="220E377D" w14:textId="77777777" w:rsidR="004967F2" w:rsidRDefault="004967F2" w:rsidP="004967F2">
      <w:pPr>
        <w:pStyle w:val="a6"/>
      </w:pPr>
      <w:r w:rsidRPr="00B905AE">
        <w:t>Предварительные испытания проводятся для всей разработанной и</w:t>
      </w:r>
      <w:r w:rsidRPr="00B905AE">
        <w:t>н</w:t>
      </w:r>
      <w:r w:rsidRPr="00B905AE">
        <w:t>формационной системы согласно ГОСТ 34.603-92  и являются комплексн</w:t>
      </w:r>
      <w:r w:rsidRPr="00B905AE">
        <w:t>ы</w:t>
      </w:r>
      <w:r w:rsidRPr="00B905AE">
        <w:t>ми.</w:t>
      </w:r>
    </w:p>
    <w:p w14:paraId="16736ED6" w14:textId="77777777" w:rsidR="004967F2" w:rsidRDefault="004967F2" w:rsidP="004967F2">
      <w:pPr>
        <w:pStyle w:val="30"/>
      </w:pPr>
      <w:bookmarkStart w:id="202" w:name="_Toc358799523"/>
      <w:bookmarkStart w:id="203" w:name="_Toc358830063"/>
      <w:r>
        <w:t>Цель испытаний</w:t>
      </w:r>
      <w:bookmarkEnd w:id="202"/>
      <w:bookmarkEnd w:id="203"/>
    </w:p>
    <w:p w14:paraId="656FB299" w14:textId="77777777" w:rsidR="004967F2" w:rsidRDefault="004967F2" w:rsidP="004967F2">
      <w:pPr>
        <w:pStyle w:val="a6"/>
      </w:pPr>
      <w:r w:rsidRPr="00B905AE">
        <w:t xml:space="preserve">Целью проведения испытаний является проверка работоспособности </w:t>
      </w:r>
      <w:r>
        <w:t>подсистемы в целом и ее отдельных задач.</w:t>
      </w:r>
    </w:p>
    <w:p w14:paraId="092393E4" w14:textId="77777777" w:rsidR="004967F2" w:rsidRDefault="004967F2" w:rsidP="004967F2">
      <w:pPr>
        <w:pStyle w:val="30"/>
      </w:pPr>
      <w:bookmarkStart w:id="204" w:name="_Toc358799524"/>
      <w:bookmarkStart w:id="205" w:name="_Toc358830064"/>
      <w:commentRangeStart w:id="206"/>
      <w:r>
        <w:t>Объем испытаний</w:t>
      </w:r>
      <w:bookmarkEnd w:id="204"/>
      <w:bookmarkEnd w:id="205"/>
      <w:commentRangeEnd w:id="206"/>
      <w:r w:rsidR="00FA3591">
        <w:rPr>
          <w:rStyle w:val="a9"/>
          <w:rFonts w:asciiTheme="minorHAnsi" w:hAnsiTheme="minorHAnsi" w:cstheme="minorBidi"/>
          <w:noProof w:val="0"/>
          <w:shd w:val="clear" w:color="auto" w:fill="auto"/>
        </w:rPr>
        <w:commentReference w:id="206"/>
      </w:r>
    </w:p>
    <w:p w14:paraId="68C3C332" w14:textId="77777777" w:rsidR="00B41C1E" w:rsidRPr="00B41C1E" w:rsidRDefault="00B41C1E" w:rsidP="00B41C1E">
      <w:pPr>
        <w:pStyle w:val="af0"/>
        <w:keepNext/>
        <w:rPr>
          <w:i w:val="0"/>
          <w:sz w:val="24"/>
          <w:szCs w:val="24"/>
        </w:rPr>
      </w:pPr>
      <w:r w:rsidRPr="00B41C1E">
        <w:rPr>
          <w:i w:val="0"/>
          <w:sz w:val="24"/>
          <w:szCs w:val="24"/>
        </w:rPr>
        <w:t xml:space="preserve">Таблица -  </w:t>
      </w:r>
      <w:r w:rsidRPr="00B41C1E">
        <w:rPr>
          <w:i w:val="0"/>
          <w:sz w:val="24"/>
          <w:szCs w:val="24"/>
        </w:rPr>
        <w:fldChar w:fldCharType="begin"/>
      </w:r>
      <w:r w:rsidRPr="00B41C1E">
        <w:rPr>
          <w:i w:val="0"/>
          <w:sz w:val="24"/>
          <w:szCs w:val="24"/>
        </w:rPr>
        <w:instrText xml:space="preserve"> SEQ Таблица_-_ \* ARABIC </w:instrText>
      </w:r>
      <w:r w:rsidRPr="00B41C1E">
        <w:rPr>
          <w:i w:val="0"/>
          <w:sz w:val="24"/>
          <w:szCs w:val="24"/>
        </w:rPr>
        <w:fldChar w:fldCharType="separate"/>
      </w:r>
      <w:r w:rsidR="00032D9A">
        <w:rPr>
          <w:i w:val="0"/>
          <w:noProof/>
          <w:sz w:val="24"/>
          <w:szCs w:val="24"/>
        </w:rPr>
        <w:t>5</w:t>
      </w:r>
      <w:r w:rsidRPr="00B41C1E">
        <w:rPr>
          <w:i w:val="0"/>
          <w:sz w:val="24"/>
          <w:szCs w:val="24"/>
        </w:rPr>
        <w:fldChar w:fldCharType="end"/>
      </w:r>
      <w:r w:rsidRPr="00B41C1E">
        <w:rPr>
          <w:i w:val="0"/>
          <w:sz w:val="24"/>
          <w:szCs w:val="24"/>
        </w:rPr>
        <w:t xml:space="preserve"> Перечень функций подлежащих испытаниям.</w:t>
      </w:r>
    </w:p>
    <w:tbl>
      <w:tblPr>
        <w:tblStyle w:val="aff5"/>
        <w:tblW w:w="9747" w:type="dxa"/>
        <w:tblLook w:val="04A0" w:firstRow="1" w:lastRow="0" w:firstColumn="1" w:lastColumn="0" w:noHBand="0" w:noVBand="1"/>
      </w:tblPr>
      <w:tblGrid>
        <w:gridCol w:w="749"/>
        <w:gridCol w:w="2911"/>
        <w:gridCol w:w="2750"/>
        <w:gridCol w:w="3337"/>
      </w:tblGrid>
      <w:tr w:rsidR="004967F2" w:rsidRPr="00880491" w14:paraId="759F7EF3" w14:textId="77777777" w:rsidTr="00D4504C">
        <w:tc>
          <w:tcPr>
            <w:tcW w:w="885" w:type="dxa"/>
          </w:tcPr>
          <w:p w14:paraId="34ED526B" w14:textId="77777777" w:rsidR="004967F2" w:rsidRPr="00880491" w:rsidRDefault="004967F2" w:rsidP="00D4504C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№ п/п</w:t>
            </w:r>
          </w:p>
        </w:tc>
        <w:tc>
          <w:tcPr>
            <w:tcW w:w="2200" w:type="dxa"/>
          </w:tcPr>
          <w:p w14:paraId="0F7F9C61" w14:textId="77777777" w:rsidR="004967F2" w:rsidRPr="00880491" w:rsidRDefault="004967F2" w:rsidP="00D4504C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Функция</w:t>
            </w:r>
          </w:p>
        </w:tc>
        <w:tc>
          <w:tcPr>
            <w:tcW w:w="3111" w:type="dxa"/>
          </w:tcPr>
          <w:p w14:paraId="2D9EEFFC" w14:textId="221F510E" w:rsidR="004967F2" w:rsidRPr="00880491" w:rsidRDefault="004967F2" w:rsidP="00D4504C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 xml:space="preserve">Контролируемый </w:t>
            </w:r>
            <w:r w:rsidR="00B41C1E">
              <w:rPr>
                <w:rFonts w:eastAsia="Times New Roman"/>
              </w:rPr>
              <w:t>процесс</w:t>
            </w:r>
          </w:p>
        </w:tc>
        <w:tc>
          <w:tcPr>
            <w:tcW w:w="3551" w:type="dxa"/>
          </w:tcPr>
          <w:p w14:paraId="4569599C" w14:textId="77777777" w:rsidR="004967F2" w:rsidRPr="00880491" w:rsidRDefault="004967F2" w:rsidP="00D4504C">
            <w:pPr>
              <w:pStyle w:val="aff7"/>
              <w:jc w:val="left"/>
              <w:rPr>
                <w:rFonts w:eastAsia="Times New Roman"/>
              </w:rPr>
            </w:pPr>
            <w:r w:rsidRPr="00880491">
              <w:rPr>
                <w:rFonts w:eastAsia="Times New Roman"/>
              </w:rPr>
              <w:t>Контроль выходных да</w:t>
            </w:r>
            <w:r w:rsidRPr="00880491">
              <w:rPr>
                <w:rFonts w:eastAsia="Times New Roman"/>
              </w:rPr>
              <w:t>н</w:t>
            </w:r>
            <w:r w:rsidRPr="00880491">
              <w:rPr>
                <w:rFonts w:eastAsia="Times New Roman"/>
              </w:rPr>
              <w:t>ных</w:t>
            </w:r>
          </w:p>
        </w:tc>
      </w:tr>
      <w:tr w:rsidR="004967F2" w14:paraId="43F62B96" w14:textId="77777777" w:rsidTr="00D4504C">
        <w:tc>
          <w:tcPr>
            <w:tcW w:w="885" w:type="dxa"/>
          </w:tcPr>
          <w:p w14:paraId="02D622D9" w14:textId="77777777"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00" w:type="dxa"/>
          </w:tcPr>
          <w:p w14:paraId="6C0387F7" w14:textId="77777777"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Включить/Выключить устройство</w:t>
            </w:r>
          </w:p>
        </w:tc>
        <w:tc>
          <w:tcPr>
            <w:tcW w:w="3111" w:type="dxa"/>
          </w:tcPr>
          <w:p w14:paraId="5E840438" w14:textId="3F176969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управляющей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манды, передача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манды по каналу связи</w:t>
            </w:r>
          </w:p>
        </w:tc>
        <w:tc>
          <w:tcPr>
            <w:tcW w:w="3551" w:type="dxa"/>
          </w:tcPr>
          <w:p w14:paraId="09A2C1EC" w14:textId="0033BD3C" w:rsidR="004967F2" w:rsidRDefault="00661377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включ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ние/выключение устро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ства</w:t>
            </w:r>
          </w:p>
        </w:tc>
      </w:tr>
      <w:tr w:rsidR="004967F2" w14:paraId="4AED3F45" w14:textId="77777777" w:rsidTr="00D4504C">
        <w:tc>
          <w:tcPr>
            <w:tcW w:w="885" w:type="dxa"/>
          </w:tcPr>
          <w:p w14:paraId="55F303D0" w14:textId="77777777"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00" w:type="dxa"/>
          </w:tcPr>
          <w:p w14:paraId="66E63919" w14:textId="5BEF6356" w:rsidR="004967F2" w:rsidRDefault="002E5033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Обновить состояние устройств</w:t>
            </w:r>
          </w:p>
        </w:tc>
        <w:tc>
          <w:tcPr>
            <w:tcW w:w="3111" w:type="dxa"/>
          </w:tcPr>
          <w:p w14:paraId="29295B8F" w14:textId="09C2D175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управляющей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манды, разбор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ветной команды и построение списка устройств.</w:t>
            </w:r>
          </w:p>
        </w:tc>
        <w:tc>
          <w:tcPr>
            <w:tcW w:w="3551" w:type="dxa"/>
          </w:tcPr>
          <w:p w14:paraId="32AA50DF" w14:textId="11EA36FF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данных о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кущем состоянии опр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делённого типа устройств</w:t>
            </w:r>
          </w:p>
        </w:tc>
      </w:tr>
      <w:tr w:rsidR="004967F2" w14:paraId="188455C6" w14:textId="77777777" w:rsidTr="00D4504C">
        <w:tc>
          <w:tcPr>
            <w:tcW w:w="885" w:type="dxa"/>
          </w:tcPr>
          <w:p w14:paraId="0AA1261E" w14:textId="77777777"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00" w:type="dxa"/>
          </w:tcPr>
          <w:p w14:paraId="633FFD86" w14:textId="614C7EAB" w:rsidR="004967F2" w:rsidRDefault="002E5033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Добавить/ удалить устройства</w:t>
            </w:r>
          </w:p>
        </w:tc>
        <w:tc>
          <w:tcPr>
            <w:tcW w:w="3111" w:type="dxa"/>
          </w:tcPr>
          <w:p w14:paraId="28EDF977" w14:textId="4EA46280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управляющей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манды</w:t>
            </w:r>
          </w:p>
        </w:tc>
        <w:tc>
          <w:tcPr>
            <w:tcW w:w="3551" w:type="dxa"/>
          </w:tcPr>
          <w:p w14:paraId="4C880067" w14:textId="1363B66C" w:rsidR="004967F2" w:rsidRDefault="00C12795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Добавление/</w:t>
            </w:r>
            <w:r w:rsidR="00B41C1E">
              <w:rPr>
                <w:rFonts w:ascii="Times New Roman" w:hAnsi="Times New Roman" w:cs="Times New Roman"/>
                <w:sz w:val="28"/>
                <w:szCs w:val="28"/>
              </w:rPr>
              <w:t>Удаление выбранного устройства из БД системы</w:t>
            </w:r>
          </w:p>
        </w:tc>
      </w:tr>
      <w:tr w:rsidR="004967F2" w14:paraId="7D31E47A" w14:textId="77777777" w:rsidTr="00D4504C">
        <w:tc>
          <w:tcPr>
            <w:tcW w:w="885" w:type="dxa"/>
          </w:tcPr>
          <w:p w14:paraId="27DB450E" w14:textId="77777777"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200" w:type="dxa"/>
          </w:tcPr>
          <w:p w14:paraId="735A129D" w14:textId="77777777" w:rsidR="004967F2" w:rsidRDefault="002E5033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Добавить/удалить</w:t>
            </w:r>
          </w:p>
          <w:p w14:paraId="21F4DF70" w14:textId="618918E1" w:rsidR="004967F2" w:rsidRDefault="002E5033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111" w:type="dxa"/>
          </w:tcPr>
          <w:p w14:paraId="4A2C8BC0" w14:textId="638C55B7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управляющей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манды</w:t>
            </w:r>
          </w:p>
        </w:tc>
        <w:tc>
          <w:tcPr>
            <w:tcW w:w="3551" w:type="dxa"/>
          </w:tcPr>
          <w:p w14:paraId="29FA2A34" w14:textId="19C12F7D" w:rsidR="004967F2" w:rsidRDefault="00C12795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Добавление/</w:t>
            </w:r>
            <w:r w:rsidR="00B41C1E">
              <w:rPr>
                <w:rFonts w:ascii="Times New Roman" w:hAnsi="Times New Roman" w:cs="Times New Roman"/>
                <w:sz w:val="28"/>
                <w:szCs w:val="28"/>
              </w:rPr>
              <w:t>Удаление выбранного пользоват</w:t>
            </w:r>
            <w:r w:rsidR="00B41C1E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B41C1E">
              <w:rPr>
                <w:rFonts w:ascii="Times New Roman" w:hAnsi="Times New Roman" w:cs="Times New Roman"/>
                <w:sz w:val="28"/>
                <w:szCs w:val="28"/>
              </w:rPr>
              <w:t>ля из БД системы</w:t>
            </w:r>
          </w:p>
        </w:tc>
      </w:tr>
      <w:tr w:rsidR="004967F2" w14:paraId="2A6476D3" w14:textId="77777777" w:rsidTr="00D4504C">
        <w:tc>
          <w:tcPr>
            <w:tcW w:w="885" w:type="dxa"/>
          </w:tcPr>
          <w:p w14:paraId="7E17297B" w14:textId="77777777"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00" w:type="dxa"/>
          </w:tcPr>
          <w:p w14:paraId="599F5BFA" w14:textId="2347985E" w:rsidR="004967F2" w:rsidRDefault="002E5033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сообщений в чат</w:t>
            </w:r>
          </w:p>
        </w:tc>
        <w:tc>
          <w:tcPr>
            <w:tcW w:w="3111" w:type="dxa"/>
          </w:tcPr>
          <w:p w14:paraId="51986F3E" w14:textId="0CAD0C58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управляющей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манды, отображ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 отправляемых и входящих сообщ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ний в интерфейсе пользователя</w:t>
            </w:r>
          </w:p>
        </w:tc>
        <w:tc>
          <w:tcPr>
            <w:tcW w:w="3551" w:type="dxa"/>
          </w:tcPr>
          <w:p w14:paraId="5FF08D2A" w14:textId="65BF364D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Рассылка сообщений 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рез чат  всем активным пользователям</w:t>
            </w:r>
          </w:p>
        </w:tc>
      </w:tr>
      <w:tr w:rsidR="004967F2" w14:paraId="6178172A" w14:textId="77777777" w:rsidTr="00D4504C">
        <w:tc>
          <w:tcPr>
            <w:tcW w:w="885" w:type="dxa"/>
          </w:tcPr>
          <w:p w14:paraId="6B2F4C13" w14:textId="77777777" w:rsidR="004967F2" w:rsidRDefault="004967F2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00" w:type="dxa"/>
          </w:tcPr>
          <w:p w14:paraId="1086636D" w14:textId="739319DC" w:rsidR="004967F2" w:rsidRDefault="002E5033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Отображение соо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щений о срабатыв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нии датчиков.</w:t>
            </w:r>
          </w:p>
        </w:tc>
        <w:tc>
          <w:tcPr>
            <w:tcW w:w="3111" w:type="dxa"/>
          </w:tcPr>
          <w:p w14:paraId="0EA0FD14" w14:textId="6D5410B8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типа команды и отобр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жение сообщения.</w:t>
            </w:r>
          </w:p>
        </w:tc>
        <w:tc>
          <w:tcPr>
            <w:tcW w:w="3551" w:type="dxa"/>
          </w:tcPr>
          <w:p w14:paraId="5119AFBF" w14:textId="4D12502A" w:rsidR="004967F2" w:rsidRDefault="00B41C1E" w:rsidP="00D4504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Корректное отображ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 информации о срабат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вании датчика</w:t>
            </w:r>
          </w:p>
        </w:tc>
      </w:tr>
      <w:tr w:rsidR="006B3183" w14:paraId="583D7D8F" w14:textId="77777777" w:rsidTr="009C4DA4">
        <w:tc>
          <w:tcPr>
            <w:tcW w:w="594" w:type="dxa"/>
          </w:tcPr>
          <w:p w14:paraId="529A35B2" w14:textId="77777777" w:rsidR="006B3183" w:rsidRDefault="006B3183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15" w:type="dxa"/>
          </w:tcPr>
          <w:p w14:paraId="010AD0B9" w14:textId="77777777" w:rsidR="006B3183" w:rsidRDefault="006B3183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польз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вателя в системе (а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министратора и обычного пользоват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ля)</w:t>
            </w:r>
          </w:p>
        </w:tc>
        <w:tc>
          <w:tcPr>
            <w:tcW w:w="3143" w:type="dxa"/>
          </w:tcPr>
          <w:p w14:paraId="16F601A2" w14:textId="77777777" w:rsidR="006B3183" w:rsidRDefault="006B3183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управляющей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манды, обработка события авториз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</w:p>
        </w:tc>
        <w:tc>
          <w:tcPr>
            <w:tcW w:w="3095" w:type="dxa"/>
          </w:tcPr>
          <w:p w14:paraId="76A94EB5" w14:textId="77777777" w:rsidR="006B3183" w:rsidRDefault="006B3183" w:rsidP="002E503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статуса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ключения, возможность выбора пунктов основн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 меню для управл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 устройствами.</w:t>
            </w:r>
          </w:p>
        </w:tc>
      </w:tr>
    </w:tbl>
    <w:p w14:paraId="4A06CC83" w14:textId="77777777" w:rsidR="004967F2" w:rsidRPr="004967F2" w:rsidRDefault="004967F2" w:rsidP="004967F2"/>
    <w:p w14:paraId="01E09735" w14:textId="77777777" w:rsidR="004967F2" w:rsidRDefault="009C4DA4" w:rsidP="009C4DA4">
      <w:pPr>
        <w:pStyle w:val="30"/>
        <w:numPr>
          <w:ilvl w:val="2"/>
          <w:numId w:val="8"/>
        </w:numPr>
      </w:pPr>
      <w:bookmarkStart w:id="207" w:name="_Toc358830065"/>
      <w:r>
        <w:t>Условия и порядок проведения испытаний</w:t>
      </w:r>
      <w:bookmarkEnd w:id="207"/>
    </w:p>
    <w:p w14:paraId="20158906" w14:textId="77777777" w:rsidR="009C4DA4" w:rsidRPr="00A8057A" w:rsidRDefault="009C4DA4" w:rsidP="009C4DA4">
      <w:pPr>
        <w:pStyle w:val="a6"/>
      </w:pPr>
      <w:r w:rsidRPr="00A8057A">
        <w:t>Для проведения испытаний создается контрольный пример.  В кач</w:t>
      </w:r>
      <w:r w:rsidRPr="00A8057A">
        <w:t>е</w:t>
      </w:r>
      <w:r w:rsidRPr="00A8057A">
        <w:t>стве исходной информации для контроля будет использован фрагмент и</w:t>
      </w:r>
      <w:r w:rsidRPr="00A8057A">
        <w:t>н</w:t>
      </w:r>
      <w:r w:rsidRPr="00A8057A">
        <w:t>формации в объеме, достаточном для обеспечения необходимой достоверн</w:t>
      </w:r>
      <w:r w:rsidRPr="00A8057A">
        <w:t>о</w:t>
      </w:r>
      <w:r w:rsidRPr="00A8057A">
        <w:t>сти информации.</w:t>
      </w:r>
    </w:p>
    <w:p w14:paraId="75366A92" w14:textId="77777777" w:rsidR="009C4DA4" w:rsidRDefault="009C4DA4" w:rsidP="009C4DA4">
      <w:pPr>
        <w:pStyle w:val="a6"/>
      </w:pPr>
      <w:r w:rsidRPr="00A8057A">
        <w:t xml:space="preserve">До начала испытаний необходимо провести </w:t>
      </w:r>
      <w:r>
        <w:t>добавление (сторонними средствами работы с БД) пользователя с ролью «администратор», это позв</w:t>
      </w:r>
      <w:r>
        <w:t>о</w:t>
      </w:r>
      <w:r>
        <w:t>лит добавлять и удалять пользователей и устройства.</w:t>
      </w:r>
    </w:p>
    <w:p w14:paraId="43A34725" w14:textId="77777777" w:rsidR="009C4DA4" w:rsidRDefault="009C4DA4" w:rsidP="009C4DA4">
      <w:pPr>
        <w:pStyle w:val="30"/>
        <w:numPr>
          <w:ilvl w:val="2"/>
          <w:numId w:val="8"/>
        </w:numPr>
      </w:pPr>
      <w:bookmarkStart w:id="208" w:name="_Toc358830066"/>
      <w:r>
        <w:lastRenderedPageBreak/>
        <w:t>О</w:t>
      </w:r>
      <w:r w:rsidR="00032D9A">
        <w:t>п</w:t>
      </w:r>
      <w:r>
        <w:t>исание контрольного примера</w:t>
      </w:r>
      <w:bookmarkEnd w:id="208"/>
    </w:p>
    <w:p w14:paraId="69ED23B1" w14:textId="77777777" w:rsidR="00032D9A" w:rsidRDefault="00032D9A" w:rsidP="00032D9A">
      <w:pPr>
        <w:pStyle w:val="a6"/>
      </w:pPr>
      <w:r w:rsidRPr="00BD46F6">
        <w:t>Оценить работоспособность разработанной информационной системы можно с помощью описанного ниже контрольного примера.</w:t>
      </w:r>
    </w:p>
    <w:p w14:paraId="497F218E" w14:textId="77777777" w:rsidR="00032D9A" w:rsidRPr="00032D9A" w:rsidRDefault="00032D9A" w:rsidP="00032D9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D371FC6" w14:textId="77777777" w:rsidR="00032D9A" w:rsidRDefault="00032D9A" w:rsidP="00032D9A">
      <w:pPr>
        <w:pStyle w:val="20"/>
        <w:numPr>
          <w:ilvl w:val="1"/>
          <w:numId w:val="8"/>
        </w:numPr>
      </w:pPr>
      <w:bookmarkStart w:id="209" w:name="_Toc358830067"/>
      <w:r>
        <w:lastRenderedPageBreak/>
        <w:t>решения по информационному обеспечению</w:t>
      </w:r>
      <w:bookmarkEnd w:id="209"/>
    </w:p>
    <w:p w14:paraId="36CACAF1" w14:textId="77777777" w:rsidR="00410B77" w:rsidRDefault="00410B77" w:rsidP="00410B77">
      <w:pPr>
        <w:pStyle w:val="30"/>
        <w:numPr>
          <w:ilvl w:val="2"/>
          <w:numId w:val="8"/>
        </w:numPr>
      </w:pPr>
      <w:bookmarkStart w:id="210" w:name="_Toc358830068"/>
      <w:r>
        <w:t xml:space="preserve">Требования </w:t>
      </w:r>
      <w:r w:rsidRPr="00410B77">
        <w:t>к информационному обмену между компонентами системы</w:t>
      </w:r>
      <w:bookmarkEnd w:id="210"/>
    </w:p>
    <w:p w14:paraId="1CD85B7E" w14:textId="77777777" w:rsidR="00410B77" w:rsidRDefault="00410B77" w:rsidP="00410B77">
      <w:pPr>
        <w:pStyle w:val="a6"/>
      </w:pPr>
      <w:r>
        <w:t>Для обмена  управляющими командами между сервером и клиентом разработан специальный протокол. Команды и их краткое описание пре</w:t>
      </w:r>
      <w:r>
        <w:t>д</w:t>
      </w:r>
      <w:r>
        <w:t xml:space="preserve">ставлены в </w:t>
      </w:r>
      <w:r>
        <w:fldChar w:fldCharType="begin"/>
      </w:r>
      <w:r>
        <w:instrText xml:space="preserve"> REF _Ref358807386 \h </w:instrText>
      </w:r>
      <w:r>
        <w:fldChar w:fldCharType="separate"/>
      </w:r>
      <w:r w:rsidRPr="00C949B7">
        <w:rPr>
          <w:i/>
          <w:sz w:val="24"/>
          <w:szCs w:val="24"/>
        </w:rPr>
        <w:t xml:space="preserve">Таблица -  </w:t>
      </w:r>
      <w:r>
        <w:rPr>
          <w:i/>
          <w:noProof/>
          <w:sz w:val="24"/>
          <w:szCs w:val="24"/>
        </w:rPr>
        <w:t>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_Ref358807391 \h </w:instrText>
      </w:r>
      <w:r>
        <w:fldChar w:fldCharType="separate"/>
      </w:r>
      <w:r w:rsidRPr="00032D9A">
        <w:rPr>
          <w:i/>
          <w:sz w:val="24"/>
          <w:szCs w:val="24"/>
        </w:rPr>
        <w:t xml:space="preserve">Таблица -  </w:t>
      </w:r>
      <w:r w:rsidRPr="00032D9A">
        <w:rPr>
          <w:i/>
          <w:noProof/>
          <w:sz w:val="24"/>
          <w:szCs w:val="24"/>
        </w:rPr>
        <w:t>4</w:t>
      </w:r>
      <w:r>
        <w:fldChar w:fldCharType="end"/>
      </w:r>
    </w:p>
    <w:p w14:paraId="333A9F61" w14:textId="77777777" w:rsidR="00410B77" w:rsidRPr="00C949B7" w:rsidRDefault="00410B77" w:rsidP="00410B77">
      <w:pPr>
        <w:pStyle w:val="af0"/>
        <w:keepNext/>
        <w:rPr>
          <w:rFonts w:cs="Times New Roman"/>
          <w:i w:val="0"/>
          <w:sz w:val="24"/>
          <w:szCs w:val="24"/>
        </w:rPr>
      </w:pPr>
      <w:bookmarkStart w:id="211" w:name="_Ref358807386"/>
      <w:bookmarkStart w:id="212" w:name="_Ref358807376"/>
      <w:r w:rsidRPr="00C949B7">
        <w:rPr>
          <w:rFonts w:cs="Times New Roman"/>
          <w:i w:val="0"/>
          <w:sz w:val="24"/>
          <w:szCs w:val="24"/>
        </w:rPr>
        <w:t xml:space="preserve">Таблица -  </w:t>
      </w:r>
      <w:r w:rsidRPr="00C949B7">
        <w:rPr>
          <w:rFonts w:cs="Times New Roman"/>
          <w:i w:val="0"/>
          <w:sz w:val="24"/>
          <w:szCs w:val="24"/>
        </w:rPr>
        <w:fldChar w:fldCharType="begin"/>
      </w:r>
      <w:r w:rsidRPr="00C949B7">
        <w:rPr>
          <w:rFonts w:cs="Times New Roman"/>
          <w:i w:val="0"/>
          <w:sz w:val="24"/>
          <w:szCs w:val="24"/>
        </w:rPr>
        <w:instrText xml:space="preserve"> SEQ Таблица_-_ \* ARABIC </w:instrText>
      </w:r>
      <w:r w:rsidRPr="00C949B7">
        <w:rPr>
          <w:rFonts w:cs="Times New Roman"/>
          <w:i w:val="0"/>
          <w:sz w:val="24"/>
          <w:szCs w:val="24"/>
        </w:rPr>
        <w:fldChar w:fldCharType="separate"/>
      </w:r>
      <w:r>
        <w:rPr>
          <w:rFonts w:cs="Times New Roman"/>
          <w:i w:val="0"/>
          <w:noProof/>
          <w:sz w:val="24"/>
          <w:szCs w:val="24"/>
        </w:rPr>
        <w:t>3</w:t>
      </w:r>
      <w:r w:rsidRPr="00C949B7">
        <w:rPr>
          <w:rFonts w:cs="Times New Roman"/>
          <w:i w:val="0"/>
          <w:sz w:val="24"/>
          <w:szCs w:val="24"/>
        </w:rPr>
        <w:fldChar w:fldCharType="end"/>
      </w:r>
      <w:bookmarkEnd w:id="211"/>
      <w:r>
        <w:rPr>
          <w:rFonts w:cs="Times New Roman"/>
          <w:i w:val="0"/>
          <w:sz w:val="24"/>
          <w:szCs w:val="24"/>
        </w:rPr>
        <w:t xml:space="preserve"> </w:t>
      </w:r>
      <w:r w:rsidRPr="00C949B7">
        <w:rPr>
          <w:rFonts w:cs="Times New Roman"/>
          <w:i w:val="0"/>
          <w:sz w:val="24"/>
          <w:szCs w:val="24"/>
        </w:rPr>
        <w:t>Список команд</w:t>
      </w:r>
      <w:r>
        <w:rPr>
          <w:rFonts w:cs="Times New Roman"/>
          <w:i w:val="0"/>
          <w:sz w:val="24"/>
          <w:szCs w:val="24"/>
        </w:rPr>
        <w:t xml:space="preserve"> </w:t>
      </w:r>
      <w:r w:rsidRPr="00C949B7">
        <w:rPr>
          <w:rFonts w:cs="Times New Roman"/>
          <w:i w:val="0"/>
          <w:sz w:val="24"/>
          <w:szCs w:val="24"/>
        </w:rPr>
        <w:t>к серверу</w:t>
      </w:r>
      <w:bookmarkEnd w:id="212"/>
    </w:p>
    <w:tbl>
      <w:tblPr>
        <w:tblW w:w="5000" w:type="pct"/>
        <w:tblLook w:val="04A0" w:firstRow="1" w:lastRow="0" w:firstColumn="1" w:lastColumn="0" w:noHBand="0" w:noVBand="1"/>
      </w:tblPr>
      <w:tblGrid>
        <w:gridCol w:w="5152"/>
        <w:gridCol w:w="4419"/>
      </w:tblGrid>
      <w:tr w:rsidR="00410B77" w:rsidRPr="009C4DA4" w14:paraId="310413AC" w14:textId="77777777" w:rsidTr="00840890">
        <w:trPr>
          <w:trHeight w:val="375"/>
        </w:trPr>
        <w:tc>
          <w:tcPr>
            <w:tcW w:w="2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012553" w14:textId="77777777" w:rsidR="00410B77" w:rsidRPr="009C4DA4" w:rsidRDefault="00410B77" w:rsidP="00840890">
            <w:pPr>
              <w:ind w:right="-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Формат команды</w:t>
            </w:r>
          </w:p>
        </w:tc>
        <w:tc>
          <w:tcPr>
            <w:tcW w:w="23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1E03C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410B77" w:rsidRPr="009C4DA4" w14:paraId="66FC4874" w14:textId="77777777" w:rsidTr="00840890">
        <w:trPr>
          <w:trHeight w:val="375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377F8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SetParam/Имя Устройства/Параметр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E0756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Установить параметр для устро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ства</w:t>
            </w:r>
          </w:p>
        </w:tc>
      </w:tr>
      <w:tr w:rsidR="00410B77" w:rsidRPr="009C4DA4" w14:paraId="67379D06" w14:textId="77777777" w:rsidTr="00840890">
        <w:trPr>
          <w:trHeight w:val="750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747EA7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GetUpdate/ТипОборудования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BB7D1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Запрос на обновление списка устройств определённого типа</w:t>
            </w:r>
          </w:p>
        </w:tc>
      </w:tr>
      <w:tr w:rsidR="00410B77" w:rsidRPr="009C4DA4" w14:paraId="4B57E311" w14:textId="77777777" w:rsidTr="00840890">
        <w:trPr>
          <w:trHeight w:val="1200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8FCFB0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GetCounterRec/BeginDate/EndDate/ИмяУстройства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F6AFB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Запрос состояний устройства за заданный период BeginDate - EndDate</w:t>
            </w:r>
          </w:p>
        </w:tc>
      </w:tr>
      <w:tr w:rsidR="00410B77" w:rsidRPr="009C4DA4" w14:paraId="4B0BFD4E" w14:textId="77777777" w:rsidTr="00840890">
        <w:trPr>
          <w:trHeight w:val="375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EF2BF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Exit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A34E9F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Отключение клиента от сервера</w:t>
            </w:r>
          </w:p>
        </w:tc>
      </w:tr>
      <w:tr w:rsidR="00410B77" w:rsidRPr="009C4DA4" w14:paraId="4B1D4C93" w14:textId="77777777" w:rsidTr="00840890">
        <w:trPr>
          <w:trHeight w:val="825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1877C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AddUser/Логин/Пароль/Роль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753F9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Добавляет пользователя с зада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ным логином, паролем и ролью</w:t>
            </w:r>
          </w:p>
        </w:tc>
      </w:tr>
      <w:tr w:rsidR="00410B77" w:rsidRPr="009C4DA4" w14:paraId="771F754F" w14:textId="77777777" w:rsidTr="00840890">
        <w:trPr>
          <w:trHeight w:val="1290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0F8A6E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AddDev/Номер порта/Номер устро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ства/Имя/Тип/Сообщение/Имя устро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ства, к которому привязано это устро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ство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E6E6E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Добавляет устройство с заданным номером порта, номером устро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ства, именем  и другими параме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рами</w:t>
            </w:r>
          </w:p>
        </w:tc>
      </w:tr>
      <w:tr w:rsidR="00410B77" w:rsidRPr="009C4DA4" w14:paraId="4467B8B3" w14:textId="77777777" w:rsidTr="00840890">
        <w:trPr>
          <w:trHeight w:val="375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44194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DeleteUser/Логин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47135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Удаляет пользователя с заданным логином</w:t>
            </w:r>
          </w:p>
        </w:tc>
      </w:tr>
      <w:tr w:rsidR="00410B77" w:rsidRPr="009C4DA4" w14:paraId="22E7EF1D" w14:textId="77777777" w:rsidTr="00840890">
        <w:trPr>
          <w:trHeight w:val="375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57894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DeleteDevice/Имя устройство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F9F87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Удаляет устройство с заданным именем</w:t>
            </w:r>
          </w:p>
        </w:tc>
      </w:tr>
      <w:tr w:rsidR="00410B77" w:rsidRPr="009C4DA4" w14:paraId="2B0C21E0" w14:textId="77777777" w:rsidTr="00840890">
        <w:trPr>
          <w:trHeight w:val="795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CE2AF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UpdatePassworld/Логин/НовыйПароль /СтарыйПароль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1216C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Обновляет пароль у пользователя с заданным логином</w:t>
            </w:r>
          </w:p>
        </w:tc>
      </w:tr>
      <w:tr w:rsidR="00410B77" w:rsidRPr="009C4DA4" w14:paraId="3F696D33" w14:textId="77777777" w:rsidTr="00840890">
        <w:trPr>
          <w:trHeight w:val="600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C4899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GetOnLineClients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9CE3B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Запрос списка всех клиентов</w:t>
            </w:r>
          </w:p>
        </w:tc>
      </w:tr>
      <w:tr w:rsidR="00410B77" w:rsidRPr="009C4DA4" w14:paraId="4FE08967" w14:textId="77777777" w:rsidTr="00840890">
        <w:trPr>
          <w:trHeight w:val="375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F071B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Chat/Сообщение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107EE2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Сообщение для чата.</w:t>
            </w:r>
          </w:p>
        </w:tc>
      </w:tr>
      <w:tr w:rsidR="00410B77" w:rsidRPr="009C4DA4" w14:paraId="5A32E854" w14:textId="77777777" w:rsidTr="00840890">
        <w:trPr>
          <w:trHeight w:val="375"/>
        </w:trPr>
        <w:tc>
          <w:tcPr>
            <w:tcW w:w="2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4246F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AUALIVE</w:t>
            </w:r>
          </w:p>
        </w:tc>
        <w:tc>
          <w:tcPr>
            <w:tcW w:w="23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6A55E" w14:textId="77777777" w:rsidR="00410B77" w:rsidRPr="009C4DA4" w:rsidRDefault="00410B77" w:rsidP="008408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C4DA4">
              <w:rPr>
                <w:rFonts w:ascii="Times New Roman" w:hAnsi="Times New Roman" w:cs="Times New Roman"/>
                <w:sz w:val="28"/>
                <w:szCs w:val="28"/>
              </w:rPr>
              <w:t>Команда опроса состояния</w:t>
            </w:r>
          </w:p>
        </w:tc>
      </w:tr>
    </w:tbl>
    <w:p w14:paraId="6E07CEE8" w14:textId="77777777" w:rsidR="00410B77" w:rsidRDefault="00410B77" w:rsidP="00410B77">
      <w:pPr>
        <w:pStyle w:val="a6"/>
      </w:pPr>
    </w:p>
    <w:p w14:paraId="3C9985CE" w14:textId="77777777" w:rsidR="00410B77" w:rsidRPr="00032D9A" w:rsidRDefault="00410B77" w:rsidP="00410B77">
      <w:pPr>
        <w:pStyle w:val="af0"/>
        <w:keepNext/>
        <w:rPr>
          <w:i w:val="0"/>
          <w:sz w:val="24"/>
          <w:szCs w:val="24"/>
        </w:rPr>
      </w:pPr>
      <w:bookmarkStart w:id="213" w:name="_Ref358807391"/>
      <w:r w:rsidRPr="00032D9A">
        <w:rPr>
          <w:i w:val="0"/>
          <w:sz w:val="24"/>
          <w:szCs w:val="24"/>
        </w:rPr>
        <w:t xml:space="preserve">Таблица -  </w:t>
      </w:r>
      <w:r w:rsidRPr="00032D9A">
        <w:rPr>
          <w:i w:val="0"/>
          <w:sz w:val="24"/>
          <w:szCs w:val="24"/>
        </w:rPr>
        <w:fldChar w:fldCharType="begin"/>
      </w:r>
      <w:r w:rsidRPr="00032D9A">
        <w:rPr>
          <w:i w:val="0"/>
          <w:sz w:val="24"/>
          <w:szCs w:val="24"/>
        </w:rPr>
        <w:instrText xml:space="preserve"> SEQ Таблица_-_ \* ARABIC </w:instrText>
      </w:r>
      <w:r w:rsidRPr="00032D9A">
        <w:rPr>
          <w:i w:val="0"/>
          <w:sz w:val="24"/>
          <w:szCs w:val="24"/>
        </w:rPr>
        <w:fldChar w:fldCharType="separate"/>
      </w:r>
      <w:r w:rsidRPr="00032D9A">
        <w:rPr>
          <w:i w:val="0"/>
          <w:noProof/>
          <w:sz w:val="24"/>
          <w:szCs w:val="24"/>
        </w:rPr>
        <w:t>4</w:t>
      </w:r>
      <w:r w:rsidRPr="00032D9A">
        <w:rPr>
          <w:i w:val="0"/>
          <w:sz w:val="24"/>
          <w:szCs w:val="24"/>
        </w:rPr>
        <w:fldChar w:fldCharType="end"/>
      </w:r>
      <w:bookmarkEnd w:id="213"/>
      <w:r>
        <w:rPr>
          <w:i w:val="0"/>
          <w:sz w:val="24"/>
          <w:szCs w:val="24"/>
        </w:rPr>
        <w:t xml:space="preserve"> </w:t>
      </w:r>
      <w:r w:rsidRPr="00032D9A">
        <w:rPr>
          <w:i w:val="0"/>
          <w:sz w:val="24"/>
          <w:szCs w:val="24"/>
        </w:rPr>
        <w:t>Команды к клиентс</w:t>
      </w:r>
      <w:r>
        <w:rPr>
          <w:i w:val="0"/>
          <w:sz w:val="24"/>
          <w:szCs w:val="24"/>
        </w:rPr>
        <w:t>к</w:t>
      </w:r>
      <w:r w:rsidRPr="00032D9A">
        <w:rPr>
          <w:i w:val="0"/>
          <w:sz w:val="24"/>
          <w:szCs w:val="24"/>
        </w:rPr>
        <w:t>ому приложению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078"/>
        <w:gridCol w:w="4258"/>
      </w:tblGrid>
      <w:tr w:rsidR="00410B77" w:rsidRPr="00C949B7" w14:paraId="0A1211F4" w14:textId="77777777" w:rsidTr="00410B77">
        <w:trPr>
          <w:trHeight w:val="359"/>
        </w:trPr>
        <w:tc>
          <w:tcPr>
            <w:tcW w:w="5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FC7C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Формат команды</w:t>
            </w:r>
          </w:p>
        </w:tc>
        <w:tc>
          <w:tcPr>
            <w:tcW w:w="4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191A49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410B77" w:rsidRPr="00C949B7" w14:paraId="0CCAF6B6" w14:textId="77777777" w:rsidTr="00410B77">
        <w:trPr>
          <w:trHeight w:val="1436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47704A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Update/Тип устро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ства*Наименование*Состояние@ЛогинПользователя (Объекты имена устройств и значения)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ABBEFE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для обновления списка устройств</w:t>
            </w:r>
          </w:p>
        </w:tc>
      </w:tr>
      <w:tr w:rsidR="00410B77" w:rsidRPr="00C949B7" w14:paraId="07DD2604" w14:textId="77777777" w:rsidTr="00410B77">
        <w:trPr>
          <w:trHeight w:val="1436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674ED3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Получить значения от счетчика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SetCounterRec/Дата, значение(максимум 15 значений)^End (или Cont)@Логин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7E305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для построения отёта о состояних счётчика</w:t>
            </w:r>
          </w:p>
        </w:tc>
      </w:tr>
      <w:tr w:rsidR="00410B77" w:rsidRPr="00C949B7" w14:paraId="78EF18AB" w14:textId="77777777" w:rsidTr="00410B77">
        <w:trPr>
          <w:trHeight w:val="1149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809D8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ResAddUser/Результат@Логин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6E8B9F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добавления пользов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теля</w:t>
            </w:r>
          </w:p>
        </w:tc>
      </w:tr>
      <w:tr w:rsidR="00410B77" w:rsidRPr="00C949B7" w14:paraId="1B5414AD" w14:textId="77777777" w:rsidTr="00410B77">
        <w:trPr>
          <w:trHeight w:val="1077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24406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ResAddDev/Результат@Логин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83CE0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добавления устро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й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ства</w:t>
            </w:r>
          </w:p>
        </w:tc>
      </w:tr>
      <w:tr w:rsidR="00410B77" w:rsidRPr="00C949B7" w14:paraId="4FDDDA33" w14:textId="77777777" w:rsidTr="00410B77">
        <w:trPr>
          <w:trHeight w:val="790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9E647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ResDeleteDev/Результат@Логин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3D277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удаления устройства</w:t>
            </w:r>
          </w:p>
        </w:tc>
      </w:tr>
      <w:tr w:rsidR="00410B77" w:rsidRPr="00C949B7" w14:paraId="231E156A" w14:textId="77777777" w:rsidTr="00410B77">
        <w:trPr>
          <w:trHeight w:val="1235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08AE7F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ResDeleteUser/Результат@Логин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AFB0E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удаления пользоват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ля</w:t>
            </w:r>
          </w:p>
        </w:tc>
      </w:tr>
      <w:tr w:rsidR="00410B77" w:rsidRPr="00C949B7" w14:paraId="7BD3BB5D" w14:textId="77777777" w:rsidTr="00410B77">
        <w:trPr>
          <w:trHeight w:val="1796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28485E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mess/Сообщение@Логин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D1538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Системное сообщение которое необходимо отобразить польз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вателю</w:t>
            </w:r>
          </w:p>
        </w:tc>
      </w:tr>
      <w:tr w:rsidR="00410B77" w:rsidRPr="00C949B7" w14:paraId="46EC8E98" w14:textId="77777777" w:rsidTr="00410B77">
        <w:trPr>
          <w:trHeight w:val="718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7DD91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ResUpdatePas/Сообщение@Логин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BC40B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 обновления пароля</w:t>
            </w:r>
          </w:p>
        </w:tc>
      </w:tr>
      <w:tr w:rsidR="00410B77" w:rsidRPr="00C949B7" w14:paraId="02F8B261" w14:textId="77777777" w:rsidTr="00410B77">
        <w:trPr>
          <w:trHeight w:val="1307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74AB0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Chat/Сообщение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69413F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для отображения в чат листе</w:t>
            </w:r>
          </w:p>
        </w:tc>
      </w:tr>
      <w:tr w:rsidR="00410B77" w:rsidRPr="00C949B7" w14:paraId="642218DD" w14:textId="77777777" w:rsidTr="00410B77">
        <w:trPr>
          <w:trHeight w:val="1350"/>
        </w:trPr>
        <w:tc>
          <w:tcPr>
            <w:tcW w:w="5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FF853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I'MALIVE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64DC3" w14:textId="77777777" w:rsidR="00410B77" w:rsidRPr="00C949B7" w:rsidRDefault="00410B77" w:rsidP="008408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49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сервера о том что он находится на связи</w:t>
            </w:r>
          </w:p>
        </w:tc>
      </w:tr>
    </w:tbl>
    <w:p w14:paraId="0B20CD20" w14:textId="77777777" w:rsidR="00410B77" w:rsidRDefault="00410B77" w:rsidP="00410B77">
      <w:pPr>
        <w:pStyle w:val="a6"/>
      </w:pPr>
    </w:p>
    <w:p w14:paraId="0469FB40" w14:textId="77777777" w:rsidR="006B3183" w:rsidRDefault="006B3183" w:rsidP="006B3183">
      <w:pPr>
        <w:pStyle w:val="20"/>
        <w:numPr>
          <w:ilvl w:val="1"/>
          <w:numId w:val="8"/>
        </w:numPr>
      </w:pPr>
      <w:bookmarkStart w:id="214" w:name="_Toc358830069"/>
      <w:r>
        <w:t>Решения по программному обесечению</w:t>
      </w:r>
      <w:bookmarkEnd w:id="214"/>
    </w:p>
    <w:p w14:paraId="70D889AF" w14:textId="77777777" w:rsidR="006B3183" w:rsidRDefault="006B3183" w:rsidP="006B3183">
      <w:pPr>
        <w:pStyle w:val="30"/>
        <w:numPr>
          <w:ilvl w:val="2"/>
          <w:numId w:val="8"/>
        </w:numPr>
      </w:pPr>
      <w:bookmarkStart w:id="215" w:name="_Toc358830070"/>
      <w:r>
        <w:t>Структура программного обеспечения</w:t>
      </w:r>
      <w:bookmarkEnd w:id="215"/>
      <w:r>
        <w:t xml:space="preserve"> </w:t>
      </w:r>
    </w:p>
    <w:p w14:paraId="571D8BDC" w14:textId="77777777" w:rsidR="004967F2" w:rsidRPr="004967F2" w:rsidRDefault="004967F2" w:rsidP="001617F2">
      <w:pPr>
        <w:pStyle w:val="a6"/>
      </w:pPr>
      <w:bookmarkStart w:id="216" w:name="_GoBack"/>
      <w:bookmarkEnd w:id="216"/>
    </w:p>
    <w:p w14:paraId="238B5C74" w14:textId="77777777" w:rsidR="004967F2" w:rsidRPr="00B905AE" w:rsidRDefault="004967F2" w:rsidP="004967F2">
      <w:pPr>
        <w:pStyle w:val="a6"/>
      </w:pPr>
    </w:p>
    <w:p w14:paraId="34668656" w14:textId="77777777" w:rsidR="004967F2" w:rsidRDefault="004967F2" w:rsidP="004967F2">
      <w:pPr>
        <w:pStyle w:val="a6"/>
      </w:pPr>
    </w:p>
    <w:p w14:paraId="5C3C73EC" w14:textId="77777777" w:rsidR="0053523D" w:rsidRDefault="0053523D">
      <w:r>
        <w:br w:type="page"/>
      </w:r>
    </w:p>
    <w:p w14:paraId="1638070B" w14:textId="77777777" w:rsidR="0053523D" w:rsidRDefault="0053523D" w:rsidP="005A1B33">
      <w:pPr>
        <w:pStyle w:val="11"/>
      </w:pPr>
      <w:bookmarkStart w:id="217" w:name="_Toc358749368"/>
      <w:bookmarkStart w:id="218" w:name="_Toc358799525"/>
      <w:bookmarkStart w:id="219" w:name="_Toc358830071"/>
      <w:r>
        <w:lastRenderedPageBreak/>
        <w:t>Рабочая документация</w:t>
      </w:r>
      <w:bookmarkEnd w:id="217"/>
      <w:bookmarkEnd w:id="218"/>
      <w:bookmarkEnd w:id="219"/>
    </w:p>
    <w:p w14:paraId="7E72F075" w14:textId="77777777" w:rsidR="0053523D" w:rsidRDefault="0053523D" w:rsidP="0053523D">
      <w:pPr>
        <w:spacing w:after="0"/>
        <w:ind w:firstLine="709"/>
        <w:jc w:val="both"/>
      </w:pPr>
    </w:p>
    <w:p w14:paraId="1A7FB2F0" w14:textId="77777777" w:rsidR="00EA2DC8" w:rsidRDefault="00EA2DC8" w:rsidP="0053523D">
      <w:pPr>
        <w:spacing w:after="0"/>
        <w:ind w:firstLine="709"/>
        <w:jc w:val="both"/>
      </w:pPr>
    </w:p>
    <w:p w14:paraId="30007363" w14:textId="77777777" w:rsidR="00EA2DC8" w:rsidRDefault="00EA2DC8">
      <w:r>
        <w:br w:type="page"/>
      </w:r>
    </w:p>
    <w:p w14:paraId="1C575A69" w14:textId="77777777" w:rsidR="00EA2DC8" w:rsidRDefault="00EA2DC8" w:rsidP="005A1B33">
      <w:pPr>
        <w:pStyle w:val="11"/>
      </w:pPr>
      <w:bookmarkStart w:id="220" w:name="_Toc358749369"/>
      <w:bookmarkStart w:id="221" w:name="_Toc358799526"/>
      <w:bookmarkStart w:id="222" w:name="_Toc358830072"/>
      <w:r>
        <w:lastRenderedPageBreak/>
        <w:t>Заключение</w:t>
      </w:r>
      <w:bookmarkEnd w:id="220"/>
      <w:bookmarkEnd w:id="221"/>
      <w:bookmarkEnd w:id="222"/>
    </w:p>
    <w:p w14:paraId="5E341F85" w14:textId="77777777" w:rsidR="00EA2DC8" w:rsidRDefault="00EA2DC8" w:rsidP="0053523D">
      <w:pPr>
        <w:spacing w:after="0"/>
        <w:ind w:firstLine="709"/>
        <w:jc w:val="both"/>
      </w:pPr>
    </w:p>
    <w:p w14:paraId="10AA260F" w14:textId="77777777" w:rsidR="00EA2DC8" w:rsidRDefault="00EA2DC8" w:rsidP="0053523D">
      <w:pPr>
        <w:spacing w:after="0"/>
        <w:ind w:firstLine="709"/>
        <w:jc w:val="both"/>
      </w:pPr>
    </w:p>
    <w:p w14:paraId="6A82C0C6" w14:textId="77777777" w:rsidR="00EA2DC8" w:rsidRDefault="00EA2DC8">
      <w:r>
        <w:br w:type="page"/>
      </w:r>
    </w:p>
    <w:p w14:paraId="352A5607" w14:textId="77777777" w:rsidR="00EA2DC8" w:rsidRPr="000F790B" w:rsidRDefault="00EA2DC8" w:rsidP="000F790B">
      <w:pPr>
        <w:pStyle w:val="0"/>
      </w:pPr>
      <w:bookmarkStart w:id="223" w:name="_Toc358749370"/>
      <w:bookmarkStart w:id="224" w:name="_Toc358799527"/>
      <w:bookmarkStart w:id="225" w:name="_Toc358830073"/>
      <w:r w:rsidRPr="000F790B">
        <w:lastRenderedPageBreak/>
        <w:t>Список использованных источников</w:t>
      </w:r>
      <w:bookmarkEnd w:id="223"/>
      <w:bookmarkEnd w:id="224"/>
      <w:bookmarkEnd w:id="225"/>
    </w:p>
    <w:p w14:paraId="3E26EAB2" w14:textId="77777777" w:rsidR="00EA2DC8" w:rsidRDefault="00020A8E" w:rsidP="00E53592">
      <w:pPr>
        <w:pStyle w:val="a6"/>
        <w:numPr>
          <w:ilvl w:val="0"/>
          <w:numId w:val="14"/>
        </w:numPr>
        <w:spacing w:after="0"/>
      </w:pPr>
      <w:hyperlink r:id="rId17" w:history="1">
        <w:r w:rsidR="00661377" w:rsidRPr="007B4C33">
          <w:rPr>
            <w:rStyle w:val="a8"/>
          </w:rPr>
          <w:t>http://www.intuit.ru/studies/courses/644/500/lecture/6493</w:t>
        </w:r>
      </w:hyperlink>
    </w:p>
    <w:p w14:paraId="76068CB2" w14:textId="77777777" w:rsidR="00661377" w:rsidRDefault="00020A8E" w:rsidP="00661377">
      <w:pPr>
        <w:pStyle w:val="a6"/>
        <w:numPr>
          <w:ilvl w:val="0"/>
          <w:numId w:val="14"/>
        </w:numPr>
        <w:spacing w:after="0"/>
      </w:pPr>
      <w:hyperlink r:id="rId18" w:history="1">
        <w:r w:rsidR="00661377" w:rsidRPr="007B4C33">
          <w:rPr>
            <w:rStyle w:val="a8"/>
          </w:rPr>
          <w:t>http://www.rugost.com/index.php?option=com_content&amp;view=category&amp;id=26&amp;Itemid=63</w:t>
        </w:r>
      </w:hyperlink>
    </w:p>
    <w:p w14:paraId="7450874A" w14:textId="77777777" w:rsidR="00661377" w:rsidRDefault="00661377" w:rsidP="00661377">
      <w:pPr>
        <w:pStyle w:val="a6"/>
        <w:numPr>
          <w:ilvl w:val="0"/>
          <w:numId w:val="14"/>
        </w:numPr>
        <w:spacing w:after="0"/>
      </w:pPr>
    </w:p>
    <w:p w14:paraId="2A3287D3" w14:textId="77777777" w:rsidR="00EA2DC8" w:rsidRDefault="00EA2DC8">
      <w:r>
        <w:br w:type="page"/>
      </w:r>
    </w:p>
    <w:p w14:paraId="6F917C72" w14:textId="77777777" w:rsidR="00281FA5" w:rsidRDefault="00EA2DC8" w:rsidP="000F790B">
      <w:pPr>
        <w:pStyle w:val="0"/>
      </w:pPr>
      <w:bookmarkStart w:id="226" w:name="_Toc358749371"/>
      <w:bookmarkStart w:id="227" w:name="_Toc358799528"/>
      <w:bookmarkStart w:id="228" w:name="_Toc358830074"/>
      <w:r>
        <w:lastRenderedPageBreak/>
        <w:t>Приложение А</w:t>
      </w:r>
      <w:r w:rsidR="00281FA5">
        <w:t>. «»</w:t>
      </w:r>
      <w:bookmarkEnd w:id="226"/>
      <w:bookmarkEnd w:id="227"/>
      <w:bookmarkEnd w:id="228"/>
    </w:p>
    <w:p w14:paraId="704FEF14" w14:textId="77777777" w:rsidR="00EA2DC8" w:rsidRPr="00EA2DC8" w:rsidRDefault="00EA2DC8" w:rsidP="001617F2"/>
    <w:sectPr w:rsidR="00EA2DC8" w:rsidRPr="00EA2DC8" w:rsidSect="00CB12D6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8" w:author="Sergey Smirnov" w:date="2013-06-12T16:50:00Z" w:initials="S.">
    <w:p w14:paraId="4593CA00" w14:textId="77777777" w:rsidR="00D4504C" w:rsidRDefault="00D4504C">
      <w:pPr>
        <w:pStyle w:val="aa"/>
      </w:pPr>
      <w:r>
        <w:rPr>
          <w:rStyle w:val="a9"/>
        </w:rPr>
        <w:annotationRef/>
      </w:r>
      <w:r>
        <w:t>Необходимо расп</w:t>
      </w:r>
      <w:r>
        <w:t>и</w:t>
      </w:r>
      <w:r>
        <w:t>сать порядок действия, которые должны выполнить Исполнитель и З</w:t>
      </w:r>
      <w:r>
        <w:t>а</w:t>
      </w:r>
      <w:r>
        <w:t>казчик при передаче системы Заказчику для проверки ее работоспособности.</w:t>
      </w:r>
    </w:p>
  </w:comment>
  <w:comment w:id="206" w:author="Sergey Smirnov" w:date="2013-06-12T16:54:00Z" w:initials="S.">
    <w:p w14:paraId="51B945E1" w14:textId="77777777" w:rsidR="00FA3591" w:rsidRDefault="00FA3591">
      <w:pPr>
        <w:pStyle w:val="aa"/>
      </w:pPr>
      <w:r>
        <w:rPr>
          <w:rStyle w:val="a9"/>
        </w:rPr>
        <w:annotationRef/>
      </w:r>
      <w:r>
        <w:rPr>
          <w:rStyle w:val="a9"/>
        </w:rPr>
        <w:t>Жду продолж</w:t>
      </w:r>
      <w:r>
        <w:rPr>
          <w:rStyle w:val="a9"/>
        </w:rPr>
        <w:t>е</w:t>
      </w:r>
      <w:r>
        <w:rPr>
          <w:rStyle w:val="a9"/>
        </w:rPr>
        <w:t>ния ТП.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0C53B" w14:textId="77777777" w:rsidR="009C7574" w:rsidRDefault="009C7574" w:rsidP="00CB12D6">
      <w:pPr>
        <w:spacing w:after="0" w:line="240" w:lineRule="auto"/>
      </w:pPr>
      <w:r>
        <w:separator/>
      </w:r>
    </w:p>
  </w:endnote>
  <w:endnote w:type="continuationSeparator" w:id="0">
    <w:p w14:paraId="21D04F50" w14:textId="77777777" w:rsidR="009C7574" w:rsidRDefault="009C7574" w:rsidP="00CB12D6">
      <w:pPr>
        <w:spacing w:after="0" w:line="240" w:lineRule="auto"/>
      </w:pPr>
      <w:r>
        <w:continuationSeparator/>
      </w:r>
    </w:p>
  </w:endnote>
  <w:endnote w:type="continuationNotice" w:id="1">
    <w:p w14:paraId="65EF2D3C" w14:textId="77777777" w:rsidR="009C7574" w:rsidRDefault="009C75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6445154"/>
      <w:docPartObj>
        <w:docPartGallery w:val="Page Numbers (Bottom of Page)"/>
        <w:docPartUnique/>
      </w:docPartObj>
    </w:sdtPr>
    <w:sdtEndPr/>
    <w:sdtContent>
      <w:p w14:paraId="4BBAA772" w14:textId="77777777" w:rsidR="00D4504C" w:rsidRDefault="00D4504C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7F2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14:paraId="52B6B108" w14:textId="77777777" w:rsidR="00D4504C" w:rsidRDefault="00D4504C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B618A8" w14:textId="77777777" w:rsidR="009C7574" w:rsidRDefault="009C7574" w:rsidP="00CB12D6">
      <w:pPr>
        <w:spacing w:after="0" w:line="240" w:lineRule="auto"/>
      </w:pPr>
      <w:r>
        <w:separator/>
      </w:r>
    </w:p>
  </w:footnote>
  <w:footnote w:type="continuationSeparator" w:id="0">
    <w:p w14:paraId="43711B41" w14:textId="77777777" w:rsidR="009C7574" w:rsidRDefault="009C7574" w:rsidP="00CB12D6">
      <w:pPr>
        <w:spacing w:after="0" w:line="240" w:lineRule="auto"/>
      </w:pPr>
      <w:r>
        <w:continuationSeparator/>
      </w:r>
    </w:p>
  </w:footnote>
  <w:footnote w:type="continuationNotice" w:id="1">
    <w:p w14:paraId="68C4A76E" w14:textId="77777777" w:rsidR="009C7574" w:rsidRDefault="009C75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AB9EB" w14:textId="77777777" w:rsidR="00425675" w:rsidRDefault="00425675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3EC"/>
    <w:multiLevelType w:val="multilevel"/>
    <w:tmpl w:val="1EDA0E56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">
    <w:nsid w:val="0EB848DA"/>
    <w:multiLevelType w:val="hybridMultilevel"/>
    <w:tmpl w:val="ADEA58FC"/>
    <w:lvl w:ilvl="0" w:tplc="466623A8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9091C89"/>
    <w:multiLevelType w:val="multilevel"/>
    <w:tmpl w:val="6422E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97E2319"/>
    <w:multiLevelType w:val="multilevel"/>
    <w:tmpl w:val="7DCC598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2445" w:hanging="645"/>
      </w:pPr>
      <w:rPr>
        <w:rFonts w:eastAsia="Times New Roman" w:hint="default"/>
        <w:sz w:val="28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eastAsia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eastAsia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eastAsia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eastAsia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eastAsia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eastAsia="Times New Roman" w:hint="default"/>
        <w:sz w:val="28"/>
      </w:rPr>
    </w:lvl>
  </w:abstractNum>
  <w:abstractNum w:abstractNumId="4">
    <w:nsid w:val="1E821CE5"/>
    <w:multiLevelType w:val="hybridMultilevel"/>
    <w:tmpl w:val="C28877B6"/>
    <w:lvl w:ilvl="0" w:tplc="EA30B1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785161"/>
    <w:multiLevelType w:val="hybridMultilevel"/>
    <w:tmpl w:val="2DC2E388"/>
    <w:lvl w:ilvl="0" w:tplc="5582F05A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BF7BD9"/>
    <w:multiLevelType w:val="multilevel"/>
    <w:tmpl w:val="C08AFDB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3AEC331E"/>
    <w:multiLevelType w:val="multilevel"/>
    <w:tmpl w:val="E3A85E62"/>
    <w:lvl w:ilvl="0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30"/>
      <w:isLgl/>
      <w:lvlText w:val="%1.%2.%3"/>
      <w:lvlJc w:val="left"/>
      <w:pPr>
        <w:ind w:left="1588" w:hanging="737"/>
      </w:pPr>
      <w:rPr>
        <w:rFonts w:hint="default"/>
      </w:rPr>
    </w:lvl>
    <w:lvl w:ilvl="3">
      <w:start w:val="1"/>
      <w:numFmt w:val="decimal"/>
      <w:pStyle w:val="40"/>
      <w:isLgl/>
      <w:lvlText w:val="%1.%2.%3.%4"/>
      <w:lvlJc w:val="left"/>
      <w:pPr>
        <w:ind w:left="1843" w:hanging="9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8">
    <w:nsid w:val="3C622DD7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85A4948"/>
    <w:multiLevelType w:val="multilevel"/>
    <w:tmpl w:val="1FA67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9" w:hanging="64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0">
    <w:nsid w:val="77F96913"/>
    <w:multiLevelType w:val="hybridMultilevel"/>
    <w:tmpl w:val="AA842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8C86144"/>
    <w:multiLevelType w:val="hybridMultilevel"/>
    <w:tmpl w:val="041AB1C2"/>
    <w:lvl w:ilvl="0" w:tplc="059691AE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10"/>
  </w:num>
  <w:num w:numId="6">
    <w:abstractNumId w:val="6"/>
  </w:num>
  <w:num w:numId="7">
    <w:abstractNumId w:val="0"/>
  </w:num>
  <w:num w:numId="8">
    <w:abstractNumId w:val="7"/>
  </w:num>
  <w:num w:numId="9">
    <w:abstractNumId w:val="7"/>
  </w:num>
  <w:num w:numId="10">
    <w:abstractNumId w:val="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0122AA"/>
    <w:rsid w:val="00001760"/>
    <w:rsid w:val="000111C0"/>
    <w:rsid w:val="000122AA"/>
    <w:rsid w:val="00020A8E"/>
    <w:rsid w:val="00032834"/>
    <w:rsid w:val="00032D9A"/>
    <w:rsid w:val="00046770"/>
    <w:rsid w:val="000718CF"/>
    <w:rsid w:val="000740A9"/>
    <w:rsid w:val="000768BE"/>
    <w:rsid w:val="00081CD8"/>
    <w:rsid w:val="0009799F"/>
    <w:rsid w:val="000B11DC"/>
    <w:rsid w:val="000D1C99"/>
    <w:rsid w:val="000E4CD9"/>
    <w:rsid w:val="000F790B"/>
    <w:rsid w:val="00103E1E"/>
    <w:rsid w:val="001050C8"/>
    <w:rsid w:val="00116292"/>
    <w:rsid w:val="001617F2"/>
    <w:rsid w:val="00162AFA"/>
    <w:rsid w:val="00186F6C"/>
    <w:rsid w:val="00187413"/>
    <w:rsid w:val="00191A89"/>
    <w:rsid w:val="00195D2E"/>
    <w:rsid w:val="001A51C7"/>
    <w:rsid w:val="001C1606"/>
    <w:rsid w:val="001C36E5"/>
    <w:rsid w:val="001C5917"/>
    <w:rsid w:val="001E6324"/>
    <w:rsid w:val="001E772E"/>
    <w:rsid w:val="00201AA8"/>
    <w:rsid w:val="00203D82"/>
    <w:rsid w:val="00225F02"/>
    <w:rsid w:val="00227AAB"/>
    <w:rsid w:val="00250DB1"/>
    <w:rsid w:val="00254B75"/>
    <w:rsid w:val="002603D1"/>
    <w:rsid w:val="00260A52"/>
    <w:rsid w:val="002648C8"/>
    <w:rsid w:val="00265FBC"/>
    <w:rsid w:val="002805C1"/>
    <w:rsid w:val="002817D6"/>
    <w:rsid w:val="00281FA5"/>
    <w:rsid w:val="00282F07"/>
    <w:rsid w:val="002870D8"/>
    <w:rsid w:val="00291999"/>
    <w:rsid w:val="002A347C"/>
    <w:rsid w:val="002B4D04"/>
    <w:rsid w:val="002C1724"/>
    <w:rsid w:val="002D1EC8"/>
    <w:rsid w:val="002E063B"/>
    <w:rsid w:val="002E1E83"/>
    <w:rsid w:val="002E32A8"/>
    <w:rsid w:val="002E5033"/>
    <w:rsid w:val="002F3A03"/>
    <w:rsid w:val="002F3D87"/>
    <w:rsid w:val="002F6978"/>
    <w:rsid w:val="00316800"/>
    <w:rsid w:val="00317359"/>
    <w:rsid w:val="00321DD5"/>
    <w:rsid w:val="0034061F"/>
    <w:rsid w:val="00343F7C"/>
    <w:rsid w:val="00346791"/>
    <w:rsid w:val="0035040E"/>
    <w:rsid w:val="0035238C"/>
    <w:rsid w:val="00362328"/>
    <w:rsid w:val="003656B5"/>
    <w:rsid w:val="0036781D"/>
    <w:rsid w:val="00375AFD"/>
    <w:rsid w:val="003921B9"/>
    <w:rsid w:val="003A24F2"/>
    <w:rsid w:val="003A3840"/>
    <w:rsid w:val="003A6F94"/>
    <w:rsid w:val="003C4BB8"/>
    <w:rsid w:val="003D4436"/>
    <w:rsid w:val="003E2AE9"/>
    <w:rsid w:val="003E4D11"/>
    <w:rsid w:val="003F69A1"/>
    <w:rsid w:val="00400B0A"/>
    <w:rsid w:val="00405DCB"/>
    <w:rsid w:val="00410081"/>
    <w:rsid w:val="00410B77"/>
    <w:rsid w:val="00425675"/>
    <w:rsid w:val="00430C78"/>
    <w:rsid w:val="00462EE6"/>
    <w:rsid w:val="004670AF"/>
    <w:rsid w:val="00471E89"/>
    <w:rsid w:val="0048004C"/>
    <w:rsid w:val="00494551"/>
    <w:rsid w:val="004967F2"/>
    <w:rsid w:val="004B47F7"/>
    <w:rsid w:val="004B56D7"/>
    <w:rsid w:val="004B65D1"/>
    <w:rsid w:val="004D0B23"/>
    <w:rsid w:val="004D7EA7"/>
    <w:rsid w:val="004F7F14"/>
    <w:rsid w:val="00511CA7"/>
    <w:rsid w:val="005136F9"/>
    <w:rsid w:val="00523090"/>
    <w:rsid w:val="005262E9"/>
    <w:rsid w:val="0053523D"/>
    <w:rsid w:val="00543D18"/>
    <w:rsid w:val="00543F34"/>
    <w:rsid w:val="00550C42"/>
    <w:rsid w:val="00560BA5"/>
    <w:rsid w:val="00571B52"/>
    <w:rsid w:val="00576E09"/>
    <w:rsid w:val="005910B6"/>
    <w:rsid w:val="005A1B33"/>
    <w:rsid w:val="005D5456"/>
    <w:rsid w:val="005E300D"/>
    <w:rsid w:val="005E3965"/>
    <w:rsid w:val="005E4758"/>
    <w:rsid w:val="005E48CC"/>
    <w:rsid w:val="005E7268"/>
    <w:rsid w:val="005F1A24"/>
    <w:rsid w:val="005F704F"/>
    <w:rsid w:val="006011F9"/>
    <w:rsid w:val="006015D7"/>
    <w:rsid w:val="00605D5D"/>
    <w:rsid w:val="00617D28"/>
    <w:rsid w:val="00623E5A"/>
    <w:rsid w:val="00643870"/>
    <w:rsid w:val="00645D98"/>
    <w:rsid w:val="006528A1"/>
    <w:rsid w:val="00660295"/>
    <w:rsid w:val="00661377"/>
    <w:rsid w:val="00675987"/>
    <w:rsid w:val="00675BB0"/>
    <w:rsid w:val="0067769C"/>
    <w:rsid w:val="0068331D"/>
    <w:rsid w:val="006947C5"/>
    <w:rsid w:val="00697D43"/>
    <w:rsid w:val="006A1C1B"/>
    <w:rsid w:val="006A511B"/>
    <w:rsid w:val="006B3183"/>
    <w:rsid w:val="006C33FC"/>
    <w:rsid w:val="006C52EA"/>
    <w:rsid w:val="006C73BE"/>
    <w:rsid w:val="006D1B52"/>
    <w:rsid w:val="006D640A"/>
    <w:rsid w:val="006D6FA0"/>
    <w:rsid w:val="006E7514"/>
    <w:rsid w:val="00704790"/>
    <w:rsid w:val="00706373"/>
    <w:rsid w:val="00706FCD"/>
    <w:rsid w:val="007107A2"/>
    <w:rsid w:val="0071766D"/>
    <w:rsid w:val="007210E6"/>
    <w:rsid w:val="0074000F"/>
    <w:rsid w:val="00742421"/>
    <w:rsid w:val="00750400"/>
    <w:rsid w:val="007508D4"/>
    <w:rsid w:val="00770D28"/>
    <w:rsid w:val="00771418"/>
    <w:rsid w:val="007737A5"/>
    <w:rsid w:val="0077658A"/>
    <w:rsid w:val="00792CDB"/>
    <w:rsid w:val="007A42DC"/>
    <w:rsid w:val="007C0E32"/>
    <w:rsid w:val="007C60D7"/>
    <w:rsid w:val="007C7809"/>
    <w:rsid w:val="007D5937"/>
    <w:rsid w:val="007E0B34"/>
    <w:rsid w:val="007E2EB3"/>
    <w:rsid w:val="007E2F53"/>
    <w:rsid w:val="007F7B60"/>
    <w:rsid w:val="00801FCF"/>
    <w:rsid w:val="0080316D"/>
    <w:rsid w:val="008133F5"/>
    <w:rsid w:val="008157F7"/>
    <w:rsid w:val="00822F8C"/>
    <w:rsid w:val="00840D5A"/>
    <w:rsid w:val="0084440C"/>
    <w:rsid w:val="00851C23"/>
    <w:rsid w:val="0087399B"/>
    <w:rsid w:val="008745F5"/>
    <w:rsid w:val="00877368"/>
    <w:rsid w:val="0087790D"/>
    <w:rsid w:val="00882CD3"/>
    <w:rsid w:val="00882E6C"/>
    <w:rsid w:val="00883243"/>
    <w:rsid w:val="0088680F"/>
    <w:rsid w:val="008926C4"/>
    <w:rsid w:val="008A1F2D"/>
    <w:rsid w:val="008C29CC"/>
    <w:rsid w:val="008D3A4B"/>
    <w:rsid w:val="008F169F"/>
    <w:rsid w:val="00901082"/>
    <w:rsid w:val="00912129"/>
    <w:rsid w:val="00912484"/>
    <w:rsid w:val="00917F22"/>
    <w:rsid w:val="00924F9E"/>
    <w:rsid w:val="00932FFF"/>
    <w:rsid w:val="0094034D"/>
    <w:rsid w:val="00944BCF"/>
    <w:rsid w:val="00945036"/>
    <w:rsid w:val="009546F8"/>
    <w:rsid w:val="00970FB9"/>
    <w:rsid w:val="009738C0"/>
    <w:rsid w:val="00996833"/>
    <w:rsid w:val="009A30A7"/>
    <w:rsid w:val="009A65FB"/>
    <w:rsid w:val="009B5069"/>
    <w:rsid w:val="009C4DA4"/>
    <w:rsid w:val="009C7574"/>
    <w:rsid w:val="009D13B8"/>
    <w:rsid w:val="009E142D"/>
    <w:rsid w:val="009F50E2"/>
    <w:rsid w:val="00A00FD9"/>
    <w:rsid w:val="00A05D53"/>
    <w:rsid w:val="00A123BA"/>
    <w:rsid w:val="00A13258"/>
    <w:rsid w:val="00A2125C"/>
    <w:rsid w:val="00A22979"/>
    <w:rsid w:val="00A34538"/>
    <w:rsid w:val="00A35ACD"/>
    <w:rsid w:val="00A43416"/>
    <w:rsid w:val="00A43A7B"/>
    <w:rsid w:val="00A52C12"/>
    <w:rsid w:val="00A52E62"/>
    <w:rsid w:val="00A552D1"/>
    <w:rsid w:val="00A60257"/>
    <w:rsid w:val="00A60856"/>
    <w:rsid w:val="00A62041"/>
    <w:rsid w:val="00A66BB2"/>
    <w:rsid w:val="00A7058E"/>
    <w:rsid w:val="00A74A7C"/>
    <w:rsid w:val="00A939EC"/>
    <w:rsid w:val="00A9522C"/>
    <w:rsid w:val="00AA6181"/>
    <w:rsid w:val="00AB0D0C"/>
    <w:rsid w:val="00AC1FC1"/>
    <w:rsid w:val="00AC480C"/>
    <w:rsid w:val="00AC5E98"/>
    <w:rsid w:val="00AD08C7"/>
    <w:rsid w:val="00AF56AB"/>
    <w:rsid w:val="00B03B82"/>
    <w:rsid w:val="00B11BB3"/>
    <w:rsid w:val="00B13894"/>
    <w:rsid w:val="00B15DE6"/>
    <w:rsid w:val="00B203B8"/>
    <w:rsid w:val="00B21F1B"/>
    <w:rsid w:val="00B22676"/>
    <w:rsid w:val="00B41C1E"/>
    <w:rsid w:val="00B4422C"/>
    <w:rsid w:val="00B44AEC"/>
    <w:rsid w:val="00B456FA"/>
    <w:rsid w:val="00B46CF6"/>
    <w:rsid w:val="00B62C63"/>
    <w:rsid w:val="00B64629"/>
    <w:rsid w:val="00B70B25"/>
    <w:rsid w:val="00B80C92"/>
    <w:rsid w:val="00B84926"/>
    <w:rsid w:val="00B92255"/>
    <w:rsid w:val="00BB2E82"/>
    <w:rsid w:val="00BB3E4F"/>
    <w:rsid w:val="00BC3B4C"/>
    <w:rsid w:val="00BD1CC1"/>
    <w:rsid w:val="00BE59DF"/>
    <w:rsid w:val="00C11091"/>
    <w:rsid w:val="00C12795"/>
    <w:rsid w:val="00C3449E"/>
    <w:rsid w:val="00C44D43"/>
    <w:rsid w:val="00C60AE6"/>
    <w:rsid w:val="00C70730"/>
    <w:rsid w:val="00C70BD8"/>
    <w:rsid w:val="00C7794F"/>
    <w:rsid w:val="00C800AE"/>
    <w:rsid w:val="00C816D9"/>
    <w:rsid w:val="00C82B09"/>
    <w:rsid w:val="00C9162D"/>
    <w:rsid w:val="00C940B6"/>
    <w:rsid w:val="00C949B7"/>
    <w:rsid w:val="00C9622E"/>
    <w:rsid w:val="00CA24EB"/>
    <w:rsid w:val="00CA4409"/>
    <w:rsid w:val="00CA4E45"/>
    <w:rsid w:val="00CB12D6"/>
    <w:rsid w:val="00CB4448"/>
    <w:rsid w:val="00CB5D8C"/>
    <w:rsid w:val="00CC011F"/>
    <w:rsid w:val="00CC18B8"/>
    <w:rsid w:val="00CC1F34"/>
    <w:rsid w:val="00CC5CE6"/>
    <w:rsid w:val="00CD066F"/>
    <w:rsid w:val="00CD403A"/>
    <w:rsid w:val="00CD51F2"/>
    <w:rsid w:val="00CE7D33"/>
    <w:rsid w:val="00CF0686"/>
    <w:rsid w:val="00CF0CEA"/>
    <w:rsid w:val="00D037E3"/>
    <w:rsid w:val="00D0605E"/>
    <w:rsid w:val="00D11DC6"/>
    <w:rsid w:val="00D12CBF"/>
    <w:rsid w:val="00D30B9F"/>
    <w:rsid w:val="00D31499"/>
    <w:rsid w:val="00D4481B"/>
    <w:rsid w:val="00D4504C"/>
    <w:rsid w:val="00D46118"/>
    <w:rsid w:val="00D46C47"/>
    <w:rsid w:val="00D5334A"/>
    <w:rsid w:val="00D86956"/>
    <w:rsid w:val="00D90286"/>
    <w:rsid w:val="00D95BA3"/>
    <w:rsid w:val="00DA4776"/>
    <w:rsid w:val="00DB5577"/>
    <w:rsid w:val="00DB6E93"/>
    <w:rsid w:val="00DC5291"/>
    <w:rsid w:val="00DF2184"/>
    <w:rsid w:val="00DF53F7"/>
    <w:rsid w:val="00DF634B"/>
    <w:rsid w:val="00E075DD"/>
    <w:rsid w:val="00E14971"/>
    <w:rsid w:val="00E14A57"/>
    <w:rsid w:val="00E17669"/>
    <w:rsid w:val="00E417CC"/>
    <w:rsid w:val="00E53592"/>
    <w:rsid w:val="00E55936"/>
    <w:rsid w:val="00E70F0C"/>
    <w:rsid w:val="00E76740"/>
    <w:rsid w:val="00E83E2F"/>
    <w:rsid w:val="00E87B2B"/>
    <w:rsid w:val="00EA2DC8"/>
    <w:rsid w:val="00EA7428"/>
    <w:rsid w:val="00ED2C74"/>
    <w:rsid w:val="00ED6D5F"/>
    <w:rsid w:val="00EE0C9D"/>
    <w:rsid w:val="00EE133D"/>
    <w:rsid w:val="00F01891"/>
    <w:rsid w:val="00F1028C"/>
    <w:rsid w:val="00F10F84"/>
    <w:rsid w:val="00F115C3"/>
    <w:rsid w:val="00F13F3E"/>
    <w:rsid w:val="00F15C44"/>
    <w:rsid w:val="00F2479B"/>
    <w:rsid w:val="00F26ACF"/>
    <w:rsid w:val="00F312AD"/>
    <w:rsid w:val="00F46E2F"/>
    <w:rsid w:val="00F46EB0"/>
    <w:rsid w:val="00F53F17"/>
    <w:rsid w:val="00F55076"/>
    <w:rsid w:val="00F658F8"/>
    <w:rsid w:val="00F731E1"/>
    <w:rsid w:val="00FA0A64"/>
    <w:rsid w:val="00FA3591"/>
    <w:rsid w:val="00FA70FF"/>
    <w:rsid w:val="00FA79FF"/>
    <w:rsid w:val="00FC6C0B"/>
    <w:rsid w:val="00FD3A2D"/>
    <w:rsid w:val="00FD41C7"/>
    <w:rsid w:val="00FE0669"/>
    <w:rsid w:val="00FE4D0A"/>
    <w:rsid w:val="00FE66AA"/>
    <w:rsid w:val="00FE7174"/>
    <w:rsid w:val="00FF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88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661377"/>
    <w:pPr>
      <w:numPr>
        <w:numId w:val="4"/>
      </w:numPr>
      <w:spacing w:after="0" w:line="360" w:lineRule="auto"/>
      <w:ind w:left="709" w:firstLine="284"/>
      <w:jc w:val="both"/>
    </w:pPr>
    <w:rPr>
      <w:rFonts w:ascii="Times New Roman" w:hAnsi="Times New Roman" w:cs="Times New Roman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D11DC6"/>
    <w:rPr>
      <w:rFonts w:ascii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FC6C0B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FC6C0B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FC6C0B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FC6C0B"/>
    <w:pPr>
      <w:spacing w:before="240" w:after="360" w:line="240" w:lineRule="auto"/>
      <w:contextualSpacing/>
      <w:jc w:val="center"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FC6C0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FC6C0B"/>
    <w:pPr>
      <w:numPr>
        <w:numId w:val="9"/>
      </w:numPr>
      <w:ind w:left="567" w:hanging="567"/>
      <w:jc w:val="left"/>
    </w:pPr>
  </w:style>
  <w:style w:type="character" w:customStyle="1" w:styleId="00">
    <w:name w:val="Заг_0 Знак"/>
    <w:basedOn w:val="a3"/>
    <w:link w:val="0"/>
    <w:rsid w:val="00FC6C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FC6C0B"/>
    <w:rPr>
      <w:rFonts w:ascii="Times New Roman" w:hAnsi="Times New Roman" w:cs="Times New Roman"/>
      <w:caps/>
      <w:noProof/>
      <w:sz w:val="32"/>
    </w:rPr>
  </w:style>
  <w:style w:type="paragraph" w:customStyle="1" w:styleId="aff7">
    <w:name w:val="Содержимое таблицы"/>
    <w:basedOn w:val="a2"/>
    <w:link w:val="aff8"/>
    <w:qFormat/>
    <w:rsid w:val="004967F2"/>
    <w:pPr>
      <w:spacing w:after="0"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f8">
    <w:name w:val="Содержимое таблицы Знак"/>
    <w:basedOn w:val="a3"/>
    <w:link w:val="aff7"/>
    <w:rsid w:val="004967F2"/>
    <w:rPr>
      <w:rFonts w:ascii="Times New Roman" w:eastAsiaTheme="minorEastAsia" w:hAnsi="Times New Roman"/>
      <w:sz w:val="28"/>
      <w:lang w:eastAsia="ru-RU"/>
    </w:rPr>
  </w:style>
  <w:style w:type="paragraph" w:styleId="aff9">
    <w:name w:val="Revision"/>
    <w:hidden/>
    <w:uiPriority w:val="99"/>
    <w:semiHidden/>
    <w:rsid w:val="004256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2">
    <w:name w:val="Normal"/>
    <w:rsid w:val="00706FCD"/>
  </w:style>
  <w:style w:type="paragraph" w:styleId="10">
    <w:name w:val="heading 1"/>
    <w:basedOn w:val="a2"/>
    <w:next w:val="a2"/>
    <w:link w:val="12"/>
    <w:uiPriority w:val="9"/>
    <w:rsid w:val="00282F07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2"/>
    <w:next w:val="a2"/>
    <w:link w:val="21"/>
    <w:uiPriority w:val="9"/>
    <w:unhideWhenUsed/>
    <w:rsid w:val="00F312AD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1"/>
    <w:uiPriority w:val="9"/>
    <w:unhideWhenUsed/>
    <w:rsid w:val="00C70BD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2"/>
    <w:next w:val="a2"/>
    <w:link w:val="41"/>
    <w:uiPriority w:val="9"/>
    <w:semiHidden/>
    <w:unhideWhenUsed/>
    <w:rsid w:val="00DF634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543D1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71E89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71E89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71E89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71E89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Абзац"/>
    <w:basedOn w:val="a2"/>
    <w:link w:val="a7"/>
    <w:uiPriority w:val="34"/>
    <w:qFormat/>
    <w:rsid w:val="005A1B33"/>
    <w:pPr>
      <w:spacing w:after="12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numbering" w:customStyle="1" w:styleId="1">
    <w:name w:val="Стиль1"/>
    <w:uiPriority w:val="99"/>
    <w:rsid w:val="00706FCD"/>
    <w:pPr>
      <w:numPr>
        <w:numId w:val="7"/>
      </w:numPr>
    </w:pPr>
  </w:style>
  <w:style w:type="character" w:styleId="a8">
    <w:name w:val="Hyperlink"/>
    <w:basedOn w:val="a3"/>
    <w:uiPriority w:val="99"/>
    <w:unhideWhenUsed/>
    <w:rsid w:val="00D86956"/>
    <w:rPr>
      <w:color w:val="0000FF"/>
      <w:u w:val="single"/>
    </w:rPr>
  </w:style>
  <w:style w:type="character" w:styleId="a9">
    <w:name w:val="annotation reference"/>
    <w:basedOn w:val="a3"/>
    <w:uiPriority w:val="99"/>
    <w:semiHidden/>
    <w:unhideWhenUsed/>
    <w:rsid w:val="00FE4D0A"/>
    <w:rPr>
      <w:sz w:val="16"/>
      <w:szCs w:val="16"/>
    </w:rPr>
  </w:style>
  <w:style w:type="paragraph" w:styleId="aa">
    <w:name w:val="annotation text"/>
    <w:basedOn w:val="a2"/>
    <w:link w:val="ab"/>
    <w:uiPriority w:val="99"/>
    <w:semiHidden/>
    <w:unhideWhenUsed/>
    <w:rsid w:val="00FE4D0A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3"/>
    <w:link w:val="aa"/>
    <w:uiPriority w:val="99"/>
    <w:semiHidden/>
    <w:rsid w:val="00FE4D0A"/>
    <w:rPr>
      <w:sz w:val="20"/>
      <w:szCs w:val="20"/>
    </w:rPr>
  </w:style>
  <w:style w:type="paragraph" w:styleId="ac">
    <w:name w:val="annotation subject"/>
    <w:basedOn w:val="aa"/>
    <w:next w:val="aa"/>
    <w:link w:val="ad"/>
    <w:semiHidden/>
    <w:unhideWhenUsed/>
    <w:rsid w:val="00FE4D0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E4D0A"/>
    <w:rPr>
      <w:b/>
      <w:bCs/>
      <w:sz w:val="20"/>
      <w:szCs w:val="20"/>
    </w:rPr>
  </w:style>
  <w:style w:type="paragraph" w:styleId="ae">
    <w:name w:val="Balloon Text"/>
    <w:basedOn w:val="a2"/>
    <w:link w:val="af"/>
    <w:uiPriority w:val="99"/>
    <w:semiHidden/>
    <w:unhideWhenUsed/>
    <w:rsid w:val="00FE4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FE4D0A"/>
    <w:rPr>
      <w:rFonts w:ascii="Tahoma" w:hAnsi="Tahoma" w:cs="Tahoma"/>
      <w:sz w:val="16"/>
      <w:szCs w:val="16"/>
    </w:rPr>
  </w:style>
  <w:style w:type="paragraph" w:styleId="af0">
    <w:name w:val="caption"/>
    <w:basedOn w:val="a2"/>
    <w:next w:val="a2"/>
    <w:uiPriority w:val="35"/>
    <w:unhideWhenUsed/>
    <w:rsid w:val="00CC5CE6"/>
    <w:pPr>
      <w:spacing w:line="240" w:lineRule="auto"/>
    </w:pPr>
    <w:rPr>
      <w:rFonts w:ascii="Times New Roman" w:hAnsi="Times New Roman"/>
      <w:i/>
      <w:iCs/>
      <w:color w:val="000000" w:themeColor="text1"/>
      <w:sz w:val="18"/>
      <w:szCs w:val="18"/>
    </w:rPr>
  </w:style>
  <w:style w:type="paragraph" w:styleId="af1">
    <w:name w:val="No Spacing"/>
    <w:uiPriority w:val="1"/>
    <w:rsid w:val="00DF53F7"/>
    <w:pPr>
      <w:spacing w:after="0" w:line="240" w:lineRule="auto"/>
    </w:pPr>
  </w:style>
  <w:style w:type="paragraph" w:customStyle="1" w:styleId="40">
    <w:name w:val="Заг_4"/>
    <w:basedOn w:val="30"/>
    <w:link w:val="42"/>
    <w:qFormat/>
    <w:rsid w:val="00227AAB"/>
    <w:pPr>
      <w:numPr>
        <w:ilvl w:val="3"/>
      </w:numPr>
      <w:tabs>
        <w:tab w:val="left" w:pos="1843"/>
      </w:tabs>
      <w:ind w:left="0" w:firstLine="851"/>
      <w:outlineLvl w:val="3"/>
    </w:pPr>
  </w:style>
  <w:style w:type="character" w:customStyle="1" w:styleId="12">
    <w:name w:val="Заголовок 1 Знак"/>
    <w:basedOn w:val="a3"/>
    <w:link w:val="10"/>
    <w:uiPriority w:val="9"/>
    <w:rsid w:val="00282F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2">
    <w:name w:val="Заг_4 Знак"/>
    <w:basedOn w:val="32"/>
    <w:link w:val="40"/>
    <w:rsid w:val="00227AA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styleId="af2">
    <w:name w:val="TOC Heading"/>
    <w:basedOn w:val="10"/>
    <w:next w:val="a2"/>
    <w:uiPriority w:val="39"/>
    <w:unhideWhenUsed/>
    <w:rsid w:val="001E772E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7737A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hd w:val="clear" w:color="auto" w:fill="FFFFF0"/>
    </w:rPr>
  </w:style>
  <w:style w:type="character" w:customStyle="1" w:styleId="21">
    <w:name w:val="Заголовок 2 Знак"/>
    <w:basedOn w:val="a3"/>
    <w:link w:val="2"/>
    <w:uiPriority w:val="9"/>
    <w:rsid w:val="00F312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3">
    <w:name w:val="Body Text"/>
    <w:basedOn w:val="a2"/>
    <w:link w:val="af4"/>
    <w:rsid w:val="005F704F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Основной текст Знак"/>
    <w:basedOn w:val="a3"/>
    <w:link w:val="af3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footer"/>
    <w:basedOn w:val="a2"/>
    <w:link w:val="af6"/>
    <w:uiPriority w:val="99"/>
    <w:rsid w:val="005F704F"/>
    <w:pPr>
      <w:tabs>
        <w:tab w:val="center" w:pos="4677"/>
        <w:tab w:val="right" w:pos="9355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Нижний колонтитул Знак"/>
    <w:basedOn w:val="a3"/>
    <w:link w:val="af5"/>
    <w:uiPriority w:val="99"/>
    <w:rsid w:val="005F704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5F704F"/>
    <w:pPr>
      <w:spacing w:after="100"/>
      <w:ind w:left="220"/>
    </w:pPr>
  </w:style>
  <w:style w:type="paragraph" w:styleId="af7">
    <w:name w:val="header"/>
    <w:basedOn w:val="a2"/>
    <w:link w:val="af8"/>
    <w:uiPriority w:val="99"/>
    <w:unhideWhenUsed/>
    <w:rsid w:val="00CB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3"/>
    <w:link w:val="af7"/>
    <w:uiPriority w:val="99"/>
    <w:rsid w:val="00CB12D6"/>
  </w:style>
  <w:style w:type="character" w:customStyle="1" w:styleId="31">
    <w:name w:val="Заголовок 3 Знак"/>
    <w:basedOn w:val="a3"/>
    <w:link w:val="3"/>
    <w:uiPriority w:val="9"/>
    <w:rsid w:val="00C70B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9">
    <w:name w:val="Strong"/>
    <w:basedOn w:val="a3"/>
    <w:uiPriority w:val="22"/>
    <w:rsid w:val="00912484"/>
    <w:rPr>
      <w:b/>
      <w:bCs/>
    </w:rPr>
  </w:style>
  <w:style w:type="paragraph" w:styleId="33">
    <w:name w:val="toc 3"/>
    <w:basedOn w:val="a2"/>
    <w:next w:val="a2"/>
    <w:autoRedefine/>
    <w:uiPriority w:val="39"/>
    <w:unhideWhenUsed/>
    <w:rsid w:val="00B13894"/>
    <w:pPr>
      <w:spacing w:after="100"/>
      <w:ind w:left="440"/>
    </w:pPr>
  </w:style>
  <w:style w:type="paragraph" w:customStyle="1" w:styleId="a">
    <w:name w:val="СписокНенумерованный"/>
    <w:basedOn w:val="a2"/>
    <w:link w:val="afa"/>
    <w:rsid w:val="00706FCD"/>
    <w:pPr>
      <w:numPr>
        <w:numId w:val="3"/>
      </w:numPr>
      <w:spacing w:after="0"/>
      <w:jc w:val="both"/>
    </w:pPr>
    <w:rPr>
      <w:rFonts w:ascii="Times New Roman" w:hAnsi="Times New Roman" w:cs="Times New Roman"/>
      <w:color w:val="28211B"/>
      <w:sz w:val="24"/>
      <w:szCs w:val="28"/>
      <w:shd w:val="clear" w:color="auto" w:fill="FFFFF0"/>
    </w:rPr>
  </w:style>
  <w:style w:type="paragraph" w:customStyle="1" w:styleId="afb">
    <w:name w:val="Текст таблиц"/>
    <w:basedOn w:val="a2"/>
    <w:autoRedefine/>
    <w:rsid w:val="00706FCD"/>
    <w:pPr>
      <w:spacing w:after="0"/>
      <w:jc w:val="center"/>
    </w:pPr>
    <w:rPr>
      <w:rFonts w:ascii="Times New Roman" w:hAnsi="Times New Roman" w:cs="Times New Roman"/>
      <w:color w:val="28211B"/>
      <w:sz w:val="24"/>
      <w:szCs w:val="24"/>
      <w:shd w:val="clear" w:color="auto" w:fill="FFFFF0"/>
    </w:rPr>
  </w:style>
  <w:style w:type="character" w:customStyle="1" w:styleId="afa">
    <w:name w:val="СписокНенумерованный Знак"/>
    <w:basedOn w:val="a3"/>
    <w:link w:val="a"/>
    <w:rsid w:val="00706FCD"/>
    <w:rPr>
      <w:rFonts w:ascii="Times New Roman" w:hAnsi="Times New Roman" w:cs="Times New Roman"/>
      <w:color w:val="28211B"/>
      <w:sz w:val="24"/>
      <w:szCs w:val="28"/>
    </w:rPr>
  </w:style>
  <w:style w:type="character" w:customStyle="1" w:styleId="41">
    <w:name w:val="Заголовок 4 Знак"/>
    <w:basedOn w:val="a3"/>
    <w:link w:val="4"/>
    <w:uiPriority w:val="9"/>
    <w:semiHidden/>
    <w:rsid w:val="00DF634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Ненумерованный список"/>
    <w:basedOn w:val="a6"/>
    <w:link w:val="afc"/>
    <w:rsid w:val="00A00FD9"/>
    <w:pPr>
      <w:numPr>
        <w:numId w:val="2"/>
      </w:numPr>
      <w:spacing w:after="0"/>
      <w:ind w:left="1638" w:hanging="425"/>
    </w:pPr>
    <w:rPr>
      <w:sz w:val="24"/>
      <w:shd w:val="clear" w:color="auto" w:fill="FFFFF0"/>
    </w:rPr>
  </w:style>
  <w:style w:type="character" w:customStyle="1" w:styleId="a7">
    <w:name w:val="Абзац списка Знак"/>
    <w:aliases w:val="Абзац Знак"/>
    <w:basedOn w:val="a3"/>
    <w:link w:val="a6"/>
    <w:uiPriority w:val="34"/>
    <w:rsid w:val="005A1B33"/>
    <w:rPr>
      <w:rFonts w:ascii="Times New Roman" w:hAnsi="Times New Roman" w:cs="Times New Roman"/>
      <w:sz w:val="28"/>
      <w:szCs w:val="28"/>
    </w:rPr>
  </w:style>
  <w:style w:type="character" w:customStyle="1" w:styleId="afc">
    <w:name w:val="Ненумерованный список Знак"/>
    <w:basedOn w:val="a7"/>
    <w:link w:val="a0"/>
    <w:rsid w:val="00A00FD9"/>
    <w:rPr>
      <w:rFonts w:ascii="Times New Roman" w:hAnsi="Times New Roman" w:cs="Times New Roman"/>
      <w:sz w:val="24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543D1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d">
    <w:name w:val="Body Text Indent"/>
    <w:basedOn w:val="a2"/>
    <w:link w:val="afe"/>
    <w:uiPriority w:val="99"/>
    <w:semiHidden/>
    <w:unhideWhenUsed/>
    <w:rsid w:val="00C60AE6"/>
    <w:pPr>
      <w:spacing w:after="120"/>
      <w:ind w:left="283"/>
    </w:pPr>
  </w:style>
  <w:style w:type="character" w:customStyle="1" w:styleId="afe">
    <w:name w:val="Основной текст с отступом Знак"/>
    <w:basedOn w:val="a3"/>
    <w:link w:val="afd"/>
    <w:uiPriority w:val="99"/>
    <w:semiHidden/>
    <w:rsid w:val="00C60AE6"/>
  </w:style>
  <w:style w:type="paragraph" w:styleId="aff">
    <w:name w:val="Normal (Web)"/>
    <w:basedOn w:val="a2"/>
    <w:uiPriority w:val="99"/>
    <w:semiHidden/>
    <w:unhideWhenUsed/>
    <w:rsid w:val="00C60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2"/>
    <w:next w:val="a2"/>
    <w:autoRedefine/>
    <w:uiPriority w:val="39"/>
    <w:semiHidden/>
    <w:unhideWhenUsed/>
    <w:rsid w:val="004B65D1"/>
    <w:pPr>
      <w:spacing w:after="100"/>
      <w:ind w:left="1540"/>
    </w:pPr>
  </w:style>
  <w:style w:type="character" w:styleId="aff0">
    <w:name w:val="FollowedHyperlink"/>
    <w:basedOn w:val="a3"/>
    <w:uiPriority w:val="99"/>
    <w:semiHidden/>
    <w:unhideWhenUsed/>
    <w:rsid w:val="00CF0686"/>
    <w:rPr>
      <w:color w:val="800080" w:themeColor="followedHyperlink"/>
      <w:u w:val="single"/>
    </w:rPr>
  </w:style>
  <w:style w:type="paragraph" w:styleId="aff1">
    <w:name w:val="Subtitle"/>
    <w:basedOn w:val="a2"/>
    <w:next w:val="a2"/>
    <w:link w:val="aff2"/>
    <w:uiPriority w:val="11"/>
    <w:rsid w:val="006C33F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2">
    <w:name w:val="Подзаголовок Знак"/>
    <w:basedOn w:val="a3"/>
    <w:link w:val="aff1"/>
    <w:uiPriority w:val="11"/>
    <w:rsid w:val="006C33FC"/>
    <w:rPr>
      <w:rFonts w:eastAsiaTheme="minorEastAsia"/>
      <w:color w:val="5A5A5A" w:themeColor="text1" w:themeTint="A5"/>
      <w:spacing w:val="15"/>
    </w:rPr>
  </w:style>
  <w:style w:type="paragraph" w:customStyle="1" w:styleId="aff3">
    <w:name w:val="Комментарии"/>
    <w:basedOn w:val="a2"/>
    <w:link w:val="CharChar"/>
    <w:rsid w:val="00706FC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character" w:customStyle="1" w:styleId="CharChar">
    <w:name w:val="Комментарии Char Char"/>
    <w:basedOn w:val="a3"/>
    <w:link w:val="aff3"/>
    <w:rsid w:val="00706FCD"/>
    <w:rPr>
      <w:rFonts w:ascii="Times New Roman" w:eastAsia="Times New Roman" w:hAnsi="Times New Roman" w:cs="Times New Roman"/>
      <w:color w:val="FF9900"/>
      <w:sz w:val="24"/>
      <w:szCs w:val="24"/>
      <w:lang w:eastAsia="ru-RU"/>
    </w:rPr>
  </w:style>
  <w:style w:type="paragraph" w:customStyle="1" w:styleId="aff4">
    <w:name w:val="Рисунок"/>
    <w:basedOn w:val="a2"/>
    <w:rsid w:val="00706FCD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5">
    <w:name w:val="Table Grid"/>
    <w:basedOn w:val="a4"/>
    <w:uiPriority w:val="59"/>
    <w:rsid w:val="00201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Маркированый список"/>
    <w:basedOn w:val="a2"/>
    <w:link w:val="aff6"/>
    <w:qFormat/>
    <w:rsid w:val="00661377"/>
    <w:pPr>
      <w:numPr>
        <w:numId w:val="4"/>
      </w:numPr>
      <w:spacing w:after="0" w:line="360" w:lineRule="auto"/>
      <w:ind w:left="709" w:firstLine="284"/>
      <w:jc w:val="both"/>
    </w:pPr>
    <w:rPr>
      <w:rFonts w:ascii="Times New Roman" w:hAnsi="Times New Roman" w:cs="Times New Roman"/>
      <w:sz w:val="28"/>
      <w:szCs w:val="28"/>
      <w:shd w:val="clear" w:color="auto" w:fill="FFFFF0"/>
    </w:rPr>
  </w:style>
  <w:style w:type="character" w:customStyle="1" w:styleId="aff6">
    <w:name w:val="Маркированый список Знак"/>
    <w:basedOn w:val="a3"/>
    <w:link w:val="a1"/>
    <w:rsid w:val="00D11DC6"/>
    <w:rPr>
      <w:rFonts w:ascii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3"/>
    <w:link w:val="6"/>
    <w:uiPriority w:val="9"/>
    <w:semiHidden/>
    <w:rsid w:val="00471E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3"/>
    <w:link w:val="8"/>
    <w:uiPriority w:val="9"/>
    <w:semiHidden/>
    <w:rsid w:val="00471E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471E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20">
    <w:name w:val="Заг_2"/>
    <w:link w:val="23"/>
    <w:qFormat/>
    <w:rsid w:val="00FC6C0B"/>
    <w:pPr>
      <w:numPr>
        <w:ilvl w:val="1"/>
        <w:numId w:val="9"/>
      </w:numPr>
      <w:spacing w:before="240" w:after="360" w:line="240" w:lineRule="auto"/>
      <w:contextualSpacing/>
      <w:outlineLvl w:val="1"/>
    </w:pPr>
    <w:rPr>
      <w:rFonts w:ascii="Times New Roman" w:hAnsi="Times New Roman" w:cs="Times New Roman"/>
      <w:caps/>
      <w:noProof/>
      <w:sz w:val="28"/>
      <w:szCs w:val="28"/>
      <w:shd w:val="clear" w:color="auto" w:fill="FFFFF0"/>
    </w:rPr>
  </w:style>
  <w:style w:type="paragraph" w:customStyle="1" w:styleId="30">
    <w:name w:val="Заг_3"/>
    <w:link w:val="32"/>
    <w:qFormat/>
    <w:rsid w:val="00FC6C0B"/>
    <w:pPr>
      <w:numPr>
        <w:ilvl w:val="2"/>
        <w:numId w:val="9"/>
      </w:numPr>
      <w:spacing w:before="360" w:after="240" w:line="240" w:lineRule="auto"/>
      <w:contextualSpacing/>
      <w:outlineLvl w:val="2"/>
    </w:pPr>
    <w:rPr>
      <w:rFonts w:ascii="Times New Roman" w:hAnsi="Times New Roman" w:cs="Times New Roman"/>
      <w:noProof/>
      <w:sz w:val="28"/>
      <w:szCs w:val="28"/>
      <w:shd w:val="clear" w:color="auto" w:fill="FFFFF0"/>
    </w:rPr>
  </w:style>
  <w:style w:type="character" w:customStyle="1" w:styleId="23">
    <w:name w:val="Заг_2 Знак"/>
    <w:basedOn w:val="21"/>
    <w:link w:val="20"/>
    <w:rsid w:val="00FC6C0B"/>
    <w:rPr>
      <w:rFonts w:ascii="Times New Roman" w:eastAsiaTheme="majorEastAsia" w:hAnsi="Times New Roman" w:cs="Times New Roman"/>
      <w:caps/>
      <w:noProof/>
      <w:color w:val="365F91" w:themeColor="accent1" w:themeShade="BF"/>
      <w:sz w:val="28"/>
      <w:szCs w:val="28"/>
    </w:rPr>
  </w:style>
  <w:style w:type="paragraph" w:customStyle="1" w:styleId="0">
    <w:name w:val="Заг_0"/>
    <w:link w:val="00"/>
    <w:qFormat/>
    <w:rsid w:val="00FC6C0B"/>
    <w:pPr>
      <w:spacing w:before="240" w:after="360" w:line="240" w:lineRule="auto"/>
      <w:contextualSpacing/>
      <w:jc w:val="center"/>
      <w:outlineLvl w:val="0"/>
    </w:pPr>
    <w:rPr>
      <w:rFonts w:ascii="Times New Roman" w:hAnsi="Times New Roman" w:cs="Times New Roman"/>
      <w:caps/>
      <w:noProof/>
      <w:sz w:val="32"/>
      <w:shd w:val="clear" w:color="auto" w:fill="FFFFF0"/>
    </w:rPr>
  </w:style>
  <w:style w:type="character" w:customStyle="1" w:styleId="32">
    <w:name w:val="Заг_3 Знак"/>
    <w:basedOn w:val="31"/>
    <w:link w:val="30"/>
    <w:rsid w:val="00FC6C0B"/>
    <w:rPr>
      <w:rFonts w:ascii="Times New Roman" w:eastAsiaTheme="majorEastAsia" w:hAnsi="Times New Roman" w:cs="Times New Roman"/>
      <w:noProof/>
      <w:color w:val="243F60" w:themeColor="accent1" w:themeShade="7F"/>
      <w:sz w:val="28"/>
      <w:szCs w:val="28"/>
    </w:rPr>
  </w:style>
  <w:style w:type="paragraph" w:customStyle="1" w:styleId="11">
    <w:name w:val="Заг_1"/>
    <w:basedOn w:val="0"/>
    <w:link w:val="14"/>
    <w:qFormat/>
    <w:rsid w:val="00FC6C0B"/>
    <w:pPr>
      <w:numPr>
        <w:numId w:val="9"/>
      </w:numPr>
      <w:ind w:left="567" w:hanging="567"/>
      <w:jc w:val="left"/>
    </w:pPr>
  </w:style>
  <w:style w:type="character" w:customStyle="1" w:styleId="00">
    <w:name w:val="Заг_0 Знак"/>
    <w:basedOn w:val="a3"/>
    <w:link w:val="0"/>
    <w:rsid w:val="00FC6C0B"/>
    <w:rPr>
      <w:rFonts w:ascii="Times New Roman" w:hAnsi="Times New Roman" w:cs="Times New Roman"/>
      <w:caps/>
      <w:noProof/>
      <w:sz w:val="32"/>
    </w:rPr>
  </w:style>
  <w:style w:type="character" w:customStyle="1" w:styleId="14">
    <w:name w:val="Заг_1 Знак"/>
    <w:basedOn w:val="00"/>
    <w:link w:val="11"/>
    <w:rsid w:val="00FC6C0B"/>
    <w:rPr>
      <w:rFonts w:ascii="Times New Roman" w:hAnsi="Times New Roman" w:cs="Times New Roman"/>
      <w:caps/>
      <w:noProof/>
      <w:sz w:val="32"/>
    </w:rPr>
  </w:style>
  <w:style w:type="paragraph" w:customStyle="1" w:styleId="aff7">
    <w:name w:val="Содержимое таблицы"/>
    <w:basedOn w:val="a2"/>
    <w:link w:val="aff8"/>
    <w:qFormat/>
    <w:rsid w:val="004967F2"/>
    <w:pPr>
      <w:spacing w:after="0" w:line="36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ff8">
    <w:name w:val="Содержимое таблицы Знак"/>
    <w:basedOn w:val="a3"/>
    <w:link w:val="aff7"/>
    <w:rsid w:val="004967F2"/>
    <w:rPr>
      <w:rFonts w:ascii="Times New Roman" w:eastAsiaTheme="minorEastAsia" w:hAnsi="Times New Roman"/>
      <w:sz w:val="28"/>
      <w:lang w:eastAsia="ru-RU"/>
    </w:rPr>
  </w:style>
  <w:style w:type="paragraph" w:styleId="aff9">
    <w:name w:val="Revision"/>
    <w:hidden/>
    <w:uiPriority w:val="99"/>
    <w:semiHidden/>
    <w:rsid w:val="00425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://www.rugost.com/index.php?option=com_content&amp;view=category&amp;id=26&amp;Itemid=63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://www.intuit.ru/studies/courses/644/500/lecture/6493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art\Downloads\&#1041;&#1072;&#1082;&#1072;&#1083;&#1072;&#1074;&#1088;&#1089;&#1082;&#1072;&#1103;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89BBF-9109-4685-9CBB-2650F9ED8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CA89E1-9FA9-4240-8553-33EDCC73B0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4D999D-BD44-4254-AAA8-3B35FE8CB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БакалаврскаяШаблон.dotx</Template>
  <TotalTime>340</TotalTime>
  <Pages>48</Pages>
  <Words>6686</Words>
  <Characters>38111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 Галиаскаров</dc:creator>
  <cp:lastModifiedBy>Дмитрий</cp:lastModifiedBy>
  <cp:revision>2</cp:revision>
  <dcterms:created xsi:type="dcterms:W3CDTF">2013-05-30T13:44:00Z</dcterms:created>
  <dcterms:modified xsi:type="dcterms:W3CDTF">2013-06-12T16:28:00Z</dcterms:modified>
</cp:coreProperties>
</file>